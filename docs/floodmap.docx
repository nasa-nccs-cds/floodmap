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AEAAC" w14:textId="0613EA7C" w:rsidR="00A61AE0" w:rsidRDefault="00A61AE0" w:rsidP="0004134B">
      <w:pPr>
        <w:pStyle w:val="IntenseQuote"/>
        <w:jc w:val="both"/>
      </w:pPr>
      <w:r>
        <w:t>Birkett Water Mapping</w:t>
      </w:r>
      <w:r w:rsidR="00D93150">
        <w:t xml:space="preserve">              </w:t>
      </w:r>
      <w:r>
        <w:t>NASA Goddard Innovation Lab</w:t>
      </w:r>
    </w:p>
    <w:p w14:paraId="66299044" w14:textId="77777777" w:rsidR="00A61AE0" w:rsidRPr="008B2CBE" w:rsidRDefault="00A61AE0" w:rsidP="005F4362">
      <w:pPr>
        <w:pStyle w:val="Heading1"/>
        <w:jc w:val="both"/>
      </w:pPr>
      <w:r w:rsidRPr="008B2CBE">
        <w:t>Introduction</w:t>
      </w:r>
    </w:p>
    <w:p w14:paraId="37720FB1" w14:textId="4B1E2ED5" w:rsidR="008B2CBE" w:rsidRPr="00FB59AB" w:rsidRDefault="008B2CBE" w:rsidP="005F4362">
      <w:pPr>
        <w:jc w:val="both"/>
        <w:rPr>
          <w:sz w:val="18"/>
          <w:szCs w:val="18"/>
        </w:rPr>
      </w:pPr>
      <w:r w:rsidRPr="00FB59AB">
        <w:rPr>
          <w:sz w:val="18"/>
          <w:szCs w:val="18"/>
        </w:rPr>
        <w:t xml:space="preserve">This project computes surface water extents from lake </w:t>
      </w:r>
      <w:r w:rsidR="00BC65F2" w:rsidRPr="00FB59AB">
        <w:rPr>
          <w:sz w:val="18"/>
          <w:szCs w:val="18"/>
        </w:rPr>
        <w:t>boundary maps.</w:t>
      </w:r>
      <w:r w:rsidR="00E77CD0" w:rsidRPr="00FB59AB">
        <w:rPr>
          <w:sz w:val="18"/>
          <w:szCs w:val="18"/>
        </w:rPr>
        <w:t xml:space="preserve">  It uses the NRT Global Flood Mapping products produced from the LANCE-MODIS data processing system at NASA Goddard to compute the probability of water in each spatial cell within each boundary map.   It then thresholds this probability to produce water mask files</w:t>
      </w:r>
      <w:r w:rsidR="00DA0D2D">
        <w:rPr>
          <w:sz w:val="18"/>
          <w:szCs w:val="18"/>
        </w:rPr>
        <w:t xml:space="preserve"> while filling in </w:t>
      </w:r>
      <w:proofErr w:type="spellStart"/>
      <w:r w:rsidR="00DA0D2D">
        <w:rPr>
          <w:sz w:val="18"/>
          <w:szCs w:val="18"/>
        </w:rPr>
        <w:t>nodata</w:t>
      </w:r>
      <w:proofErr w:type="spellEnd"/>
      <w:r w:rsidR="00DA0D2D">
        <w:rPr>
          <w:sz w:val="18"/>
          <w:szCs w:val="18"/>
        </w:rPr>
        <w:t xml:space="preserve"> values from the local history</w:t>
      </w:r>
      <w:r w:rsidR="00E77CD0" w:rsidRPr="00FB59AB">
        <w:rPr>
          <w:sz w:val="18"/>
          <w:szCs w:val="18"/>
        </w:rPr>
        <w:t>.</w:t>
      </w:r>
    </w:p>
    <w:p w14:paraId="2DD0BACA" w14:textId="6953D130" w:rsidR="008B2CBE" w:rsidRDefault="008B2CBE" w:rsidP="005F4362">
      <w:pPr>
        <w:pStyle w:val="Heading1"/>
        <w:jc w:val="both"/>
      </w:pPr>
      <w:r w:rsidRPr="008B2CBE">
        <w:t>Workflow</w:t>
      </w:r>
    </w:p>
    <w:p w14:paraId="60D3EC2C" w14:textId="753C4D8F" w:rsidR="00B731F4" w:rsidRPr="00FB59AB" w:rsidRDefault="00F469B2" w:rsidP="00F469B2">
      <w:pPr>
        <w:pStyle w:val="xmsonormal"/>
        <w:jc w:val="both"/>
        <w:rPr>
          <w:sz w:val="18"/>
          <w:szCs w:val="18"/>
        </w:rPr>
      </w:pPr>
      <w:r w:rsidRPr="00FB59AB">
        <w:rPr>
          <w:sz w:val="18"/>
          <w:szCs w:val="18"/>
        </w:rPr>
        <w:t xml:space="preserve">The user configures the workflow by editing the parameters in the </w:t>
      </w:r>
      <w:proofErr w:type="spellStart"/>
      <w:r w:rsidRPr="00FB59AB">
        <w:rPr>
          <w:sz w:val="18"/>
          <w:szCs w:val="18"/>
        </w:rPr>
        <w:t>spec.yml</w:t>
      </w:r>
      <w:proofErr w:type="spellEnd"/>
      <w:r w:rsidRPr="00FB59AB">
        <w:rPr>
          <w:sz w:val="18"/>
          <w:szCs w:val="18"/>
        </w:rPr>
        <w:t xml:space="preserve"> config file (described below).  The processing program is then executed.  This program executes the following workflow: </w:t>
      </w:r>
    </w:p>
    <w:p w14:paraId="16A0A31A" w14:textId="77777777" w:rsidR="005B13A0" w:rsidRPr="00FB59AB" w:rsidRDefault="005B13A0" w:rsidP="005F4362">
      <w:pPr>
        <w:ind w:left="720" w:hanging="360"/>
        <w:jc w:val="both"/>
        <w:rPr>
          <w:rFonts w:asciiTheme="minorHAnsi" w:hAnsiTheme="minorHAnsi" w:cstheme="minorHAnsi"/>
          <w:sz w:val="18"/>
          <w:szCs w:val="18"/>
        </w:rPr>
      </w:pPr>
    </w:p>
    <w:p w14:paraId="234AAC5A" w14:textId="58281600" w:rsidR="00B731F4" w:rsidRPr="00FB59AB" w:rsidRDefault="00B731F4" w:rsidP="00ED4ABB">
      <w:pPr>
        <w:pStyle w:val="xmsonormal"/>
        <w:numPr>
          <w:ilvl w:val="0"/>
          <w:numId w:val="13"/>
        </w:numPr>
        <w:jc w:val="both"/>
        <w:rPr>
          <w:rFonts w:asciiTheme="minorHAnsi" w:hAnsiTheme="minorHAnsi" w:cstheme="minorHAnsi"/>
          <w:sz w:val="18"/>
          <w:szCs w:val="18"/>
        </w:rPr>
      </w:pPr>
      <w:r w:rsidRPr="00FB59AB">
        <w:rPr>
          <w:rFonts w:asciiTheme="minorHAnsi" w:hAnsiTheme="minorHAnsi" w:cstheme="minorHAnsi"/>
          <w:sz w:val="18"/>
          <w:szCs w:val="18"/>
        </w:rPr>
        <w:t xml:space="preserve">Determine </w:t>
      </w:r>
      <w:proofErr w:type="spellStart"/>
      <w:r w:rsidRPr="00FB59AB">
        <w:rPr>
          <w:rFonts w:asciiTheme="minorHAnsi" w:hAnsiTheme="minorHAnsi" w:cstheme="minorHAnsi"/>
          <w:sz w:val="18"/>
          <w:szCs w:val="18"/>
        </w:rPr>
        <w:t>lat-lon</w:t>
      </w:r>
      <w:proofErr w:type="spellEnd"/>
      <w:r w:rsidRPr="00FB59AB">
        <w:rPr>
          <w:rFonts w:asciiTheme="minorHAnsi" w:hAnsiTheme="minorHAnsi" w:cstheme="minorHAnsi"/>
          <w:sz w:val="18"/>
          <w:szCs w:val="18"/>
        </w:rPr>
        <w:t xml:space="preserve"> bounding boxes for the lakes of interest using one of </w:t>
      </w:r>
      <w:r w:rsidR="00B941BD">
        <w:rPr>
          <w:rFonts w:asciiTheme="minorHAnsi" w:hAnsiTheme="minorHAnsi" w:cstheme="minorHAnsi"/>
          <w:sz w:val="18"/>
          <w:szCs w:val="18"/>
        </w:rPr>
        <w:t>the following</w:t>
      </w:r>
      <w:r w:rsidRPr="00FB59AB">
        <w:rPr>
          <w:rFonts w:asciiTheme="minorHAnsi" w:hAnsiTheme="minorHAnsi" w:cstheme="minorHAnsi"/>
          <w:sz w:val="18"/>
          <w:szCs w:val="18"/>
        </w:rPr>
        <w:t xml:space="preserve"> config</w:t>
      </w:r>
      <w:r w:rsidR="009D70A8">
        <w:rPr>
          <w:rFonts w:asciiTheme="minorHAnsi" w:hAnsiTheme="minorHAnsi" w:cstheme="minorHAnsi"/>
          <w:sz w:val="18"/>
          <w:szCs w:val="18"/>
        </w:rPr>
        <w:t xml:space="preserve"> methods (from the spec file)</w:t>
      </w:r>
      <w:r w:rsidRPr="00FB59AB">
        <w:rPr>
          <w:rFonts w:asciiTheme="minorHAnsi" w:hAnsiTheme="minorHAnsi" w:cstheme="minorHAnsi"/>
          <w:sz w:val="18"/>
          <w:szCs w:val="18"/>
        </w:rPr>
        <w:t>:</w:t>
      </w:r>
    </w:p>
    <w:p w14:paraId="0DD02A61" w14:textId="4A98CB38" w:rsidR="00B731F4" w:rsidRPr="00FB59AB" w:rsidRDefault="00B731F4" w:rsidP="00ED4ABB">
      <w:pPr>
        <w:pStyle w:val="xmsonormal"/>
        <w:numPr>
          <w:ilvl w:val="1"/>
          <w:numId w:val="13"/>
        </w:numPr>
        <w:jc w:val="both"/>
        <w:rPr>
          <w:rFonts w:asciiTheme="minorHAnsi" w:hAnsiTheme="minorHAnsi" w:cstheme="minorHAnsi"/>
          <w:sz w:val="18"/>
          <w:szCs w:val="18"/>
        </w:rPr>
      </w:pPr>
      <w:r w:rsidRPr="00FB59AB">
        <w:rPr>
          <w:rFonts w:asciiTheme="minorHAnsi" w:hAnsiTheme="minorHAnsi" w:cstheme="minorHAnsi"/>
          <w:sz w:val="18"/>
          <w:szCs w:val="18"/>
        </w:rPr>
        <w:t xml:space="preserve">A single </w:t>
      </w:r>
      <w:proofErr w:type="spellStart"/>
      <w:r w:rsidRPr="00FB59AB">
        <w:rPr>
          <w:rFonts w:asciiTheme="minorHAnsi" w:hAnsiTheme="minorHAnsi" w:cstheme="minorHAnsi"/>
          <w:sz w:val="18"/>
          <w:szCs w:val="18"/>
        </w:rPr>
        <w:t>lat-lon</w:t>
      </w:r>
      <w:proofErr w:type="spellEnd"/>
      <w:r w:rsidRPr="00FB59AB">
        <w:rPr>
          <w:rFonts w:asciiTheme="minorHAnsi" w:hAnsiTheme="minorHAnsi" w:cstheme="minorHAnsi"/>
          <w:sz w:val="18"/>
          <w:szCs w:val="18"/>
        </w:rPr>
        <w:t xml:space="preserve"> bounding box</w:t>
      </w:r>
    </w:p>
    <w:p w14:paraId="65AB3210" w14:textId="4001F785" w:rsidR="00B731F4" w:rsidRPr="00FB59AB" w:rsidRDefault="00B731F4" w:rsidP="00ED4ABB">
      <w:pPr>
        <w:pStyle w:val="xmsonormal"/>
        <w:numPr>
          <w:ilvl w:val="1"/>
          <w:numId w:val="13"/>
        </w:numPr>
        <w:jc w:val="both"/>
        <w:rPr>
          <w:rFonts w:asciiTheme="minorHAnsi" w:hAnsiTheme="minorHAnsi" w:cstheme="minorHAnsi"/>
          <w:sz w:val="18"/>
          <w:szCs w:val="18"/>
        </w:rPr>
      </w:pPr>
      <w:r w:rsidRPr="00FB59AB">
        <w:rPr>
          <w:rFonts w:asciiTheme="minorHAnsi" w:hAnsiTheme="minorHAnsi" w:cstheme="minorHAnsi"/>
          <w:sz w:val="18"/>
          <w:szCs w:val="18"/>
        </w:rPr>
        <w:t xml:space="preserve">A csv file with a list of </w:t>
      </w:r>
      <w:proofErr w:type="spellStart"/>
      <w:r w:rsidRPr="00FB59AB">
        <w:rPr>
          <w:rFonts w:asciiTheme="minorHAnsi" w:hAnsiTheme="minorHAnsi" w:cstheme="minorHAnsi"/>
          <w:sz w:val="18"/>
          <w:szCs w:val="18"/>
        </w:rPr>
        <w:t>lat-lon</w:t>
      </w:r>
      <w:proofErr w:type="spellEnd"/>
      <w:r w:rsidRPr="00FB59AB">
        <w:rPr>
          <w:rFonts w:asciiTheme="minorHAnsi" w:hAnsiTheme="minorHAnsi" w:cstheme="minorHAnsi"/>
          <w:sz w:val="18"/>
          <w:szCs w:val="18"/>
        </w:rPr>
        <w:t xml:space="preserve"> bounding boxes</w:t>
      </w:r>
    </w:p>
    <w:p w14:paraId="62B8FEC1" w14:textId="2761514F" w:rsidR="00B731F4" w:rsidRDefault="00B731F4" w:rsidP="00ED4ABB">
      <w:pPr>
        <w:pStyle w:val="xmsonormal"/>
        <w:numPr>
          <w:ilvl w:val="1"/>
          <w:numId w:val="13"/>
        </w:numPr>
        <w:jc w:val="both"/>
        <w:rPr>
          <w:rFonts w:asciiTheme="minorHAnsi" w:hAnsiTheme="minorHAnsi" w:cstheme="minorHAnsi"/>
          <w:sz w:val="18"/>
          <w:szCs w:val="18"/>
        </w:rPr>
      </w:pPr>
      <w:r w:rsidRPr="00FB59AB">
        <w:rPr>
          <w:rFonts w:asciiTheme="minorHAnsi" w:hAnsiTheme="minorHAnsi" w:cstheme="minorHAnsi"/>
          <w:sz w:val="18"/>
          <w:szCs w:val="18"/>
        </w:rPr>
        <w:t xml:space="preserve">A set of </w:t>
      </w:r>
      <w:proofErr w:type="spellStart"/>
      <w:r w:rsidRPr="00FB59AB">
        <w:rPr>
          <w:rFonts w:asciiTheme="minorHAnsi" w:hAnsiTheme="minorHAnsi" w:cstheme="minorHAnsi"/>
          <w:sz w:val="18"/>
          <w:szCs w:val="18"/>
        </w:rPr>
        <w:t>geotiff</w:t>
      </w:r>
      <w:proofErr w:type="spellEnd"/>
      <w:r w:rsidRPr="00FB59AB">
        <w:rPr>
          <w:rFonts w:asciiTheme="minorHAnsi" w:hAnsiTheme="minorHAnsi" w:cstheme="minorHAnsi"/>
          <w:sz w:val="18"/>
          <w:szCs w:val="18"/>
        </w:rPr>
        <w:t xml:space="preserve"> lake boundary masks</w:t>
      </w:r>
    </w:p>
    <w:p w14:paraId="5B790BB4" w14:textId="3FB0D5EB" w:rsidR="00B541DF" w:rsidRPr="00B541DF" w:rsidRDefault="00B541DF" w:rsidP="00B541DF">
      <w:pPr>
        <w:pStyle w:val="xmsonormal"/>
        <w:numPr>
          <w:ilvl w:val="2"/>
          <w:numId w:val="13"/>
        </w:numPr>
        <w:jc w:val="both"/>
        <w:rPr>
          <w:rFonts w:asciiTheme="minorHAnsi" w:hAnsiTheme="minorHAnsi" w:cstheme="minorHAnsi"/>
          <w:sz w:val="18"/>
          <w:szCs w:val="18"/>
        </w:rPr>
      </w:pPr>
      <w:r w:rsidRPr="00FB59AB">
        <w:rPr>
          <w:rFonts w:asciiTheme="minorHAnsi" w:hAnsiTheme="minorHAnsi" w:cstheme="minorHAnsi"/>
          <w:color w:val="000000"/>
          <w:sz w:val="18"/>
          <w:szCs w:val="18"/>
        </w:rPr>
        <w:t xml:space="preserve">Lake </w:t>
      </w:r>
      <w:r w:rsidRPr="00FB59AB">
        <w:rPr>
          <w:rFonts w:asciiTheme="minorHAnsi" w:hAnsiTheme="minorHAnsi" w:cstheme="minorHAnsi"/>
          <w:sz w:val="18"/>
          <w:szCs w:val="18"/>
        </w:rPr>
        <w:t>boundary mask</w:t>
      </w:r>
      <w:r>
        <w:rPr>
          <w:rFonts w:asciiTheme="minorHAnsi" w:hAnsiTheme="minorHAnsi" w:cstheme="minorHAnsi"/>
          <w:color w:val="000000"/>
          <w:sz w:val="18"/>
          <w:szCs w:val="18"/>
        </w:rPr>
        <w:t xml:space="preserve">s </w:t>
      </w:r>
      <w:r w:rsidRPr="00FB59AB">
        <w:rPr>
          <w:rFonts w:asciiTheme="minorHAnsi" w:hAnsiTheme="minorHAnsi" w:cstheme="minorHAnsi"/>
          <w:color w:val="000000"/>
          <w:sz w:val="18"/>
          <w:szCs w:val="18"/>
        </w:rPr>
        <w:t>exist for ~400 lakes that show the max extent of the lake plus a nominal buffer</w:t>
      </w:r>
      <w:r>
        <w:rPr>
          <w:rFonts w:asciiTheme="minorHAnsi" w:hAnsiTheme="minorHAnsi" w:cstheme="minorHAnsi"/>
          <w:color w:val="000000"/>
          <w:sz w:val="18"/>
          <w:szCs w:val="18"/>
        </w:rPr>
        <w:t>.</w:t>
      </w:r>
    </w:p>
    <w:p w14:paraId="6F843BF8" w14:textId="01A90845" w:rsidR="00B731F4" w:rsidRPr="00FB59AB" w:rsidRDefault="00B731F4" w:rsidP="00ED4ABB">
      <w:pPr>
        <w:pStyle w:val="xmsonormal"/>
        <w:numPr>
          <w:ilvl w:val="0"/>
          <w:numId w:val="13"/>
        </w:numPr>
        <w:jc w:val="both"/>
        <w:rPr>
          <w:rFonts w:asciiTheme="minorHAnsi" w:hAnsiTheme="minorHAnsi" w:cstheme="minorHAnsi"/>
          <w:sz w:val="18"/>
          <w:szCs w:val="18"/>
        </w:rPr>
      </w:pPr>
      <w:r w:rsidRPr="00FB59AB">
        <w:rPr>
          <w:rFonts w:asciiTheme="minorHAnsi" w:hAnsiTheme="minorHAnsi" w:cstheme="minorHAnsi"/>
          <w:sz w:val="18"/>
          <w:szCs w:val="18"/>
        </w:rPr>
        <w:t>For each lake:</w:t>
      </w:r>
    </w:p>
    <w:p w14:paraId="3B9AA7C8" w14:textId="52C1BB0C" w:rsidR="008B2CBE" w:rsidRPr="00FB59AB" w:rsidRDefault="0043305B" w:rsidP="00ED4ABB">
      <w:pPr>
        <w:pStyle w:val="xmsonormal"/>
        <w:numPr>
          <w:ilvl w:val="1"/>
          <w:numId w:val="13"/>
        </w:numPr>
        <w:jc w:val="both"/>
        <w:rPr>
          <w:rFonts w:asciiTheme="minorHAnsi" w:hAnsiTheme="minorHAnsi" w:cstheme="minorHAnsi"/>
          <w:sz w:val="18"/>
          <w:szCs w:val="18"/>
        </w:rPr>
      </w:pPr>
      <w:r w:rsidRPr="00FB59AB">
        <w:rPr>
          <w:rFonts w:asciiTheme="minorHAnsi" w:hAnsiTheme="minorHAnsi" w:cstheme="minorHAnsi"/>
          <w:sz w:val="18"/>
          <w:szCs w:val="18"/>
        </w:rPr>
        <w:t xml:space="preserve">Download </w:t>
      </w:r>
      <w:r w:rsidR="003E7E04">
        <w:rPr>
          <w:rFonts w:asciiTheme="minorHAnsi" w:hAnsiTheme="minorHAnsi" w:cstheme="minorHAnsi"/>
          <w:sz w:val="18"/>
          <w:szCs w:val="18"/>
        </w:rPr>
        <w:t xml:space="preserve">(and merge) </w:t>
      </w:r>
      <w:r w:rsidR="00CE5A4E">
        <w:rPr>
          <w:rFonts w:asciiTheme="minorHAnsi" w:hAnsiTheme="minorHAnsi" w:cstheme="minorHAnsi"/>
          <w:sz w:val="18"/>
          <w:szCs w:val="18"/>
        </w:rPr>
        <w:t>the MCDWD NRT tile</w:t>
      </w:r>
      <w:r w:rsidR="003E7E04">
        <w:rPr>
          <w:rFonts w:asciiTheme="minorHAnsi" w:hAnsiTheme="minorHAnsi" w:cstheme="minorHAnsi"/>
          <w:sz w:val="18"/>
          <w:szCs w:val="18"/>
        </w:rPr>
        <w:t>(</w:t>
      </w:r>
      <w:r w:rsidR="00CE5A4E">
        <w:rPr>
          <w:rFonts w:asciiTheme="minorHAnsi" w:hAnsiTheme="minorHAnsi" w:cstheme="minorHAnsi"/>
          <w:sz w:val="18"/>
          <w:szCs w:val="18"/>
        </w:rPr>
        <w:t>s</w:t>
      </w:r>
      <w:r w:rsidR="003E7E04">
        <w:rPr>
          <w:rFonts w:asciiTheme="minorHAnsi" w:hAnsiTheme="minorHAnsi" w:cstheme="minorHAnsi"/>
          <w:sz w:val="18"/>
          <w:szCs w:val="18"/>
        </w:rPr>
        <w:t>)</w:t>
      </w:r>
      <w:r w:rsidR="00CE5A4E">
        <w:rPr>
          <w:rFonts w:asciiTheme="minorHAnsi" w:hAnsiTheme="minorHAnsi" w:cstheme="minorHAnsi"/>
          <w:sz w:val="18"/>
          <w:szCs w:val="18"/>
        </w:rPr>
        <w:t xml:space="preserve"> that overlap the bounding box.</w:t>
      </w:r>
    </w:p>
    <w:p w14:paraId="26EADC47" w14:textId="00783AB4" w:rsidR="00EB3B68" w:rsidRPr="00EB3B68" w:rsidRDefault="00EB3B68" w:rsidP="00ED4ABB">
      <w:pPr>
        <w:pStyle w:val="xmsonormal"/>
        <w:numPr>
          <w:ilvl w:val="2"/>
          <w:numId w:val="13"/>
        </w:numPr>
        <w:jc w:val="both"/>
        <w:rPr>
          <w:rFonts w:asciiTheme="minorHAnsi" w:hAnsiTheme="minorHAnsi" w:cstheme="minorHAnsi"/>
          <w:sz w:val="18"/>
          <w:szCs w:val="18"/>
        </w:rPr>
      </w:pPr>
      <w:r>
        <w:rPr>
          <w:rFonts w:asciiTheme="minorHAnsi" w:hAnsiTheme="minorHAnsi" w:cstheme="minorHAnsi"/>
          <w:color w:val="000000"/>
          <w:sz w:val="18"/>
          <w:szCs w:val="18"/>
        </w:rPr>
        <w:t>The LANCE NRT server holds data for the most recent 8 days</w:t>
      </w:r>
      <w:r w:rsidR="00CB2761">
        <w:rPr>
          <w:rFonts w:asciiTheme="minorHAnsi" w:hAnsiTheme="minorHAnsi" w:cstheme="minorHAnsi"/>
          <w:color w:val="000000"/>
          <w:sz w:val="18"/>
          <w:szCs w:val="18"/>
        </w:rPr>
        <w:t xml:space="preserve"> (one file per day per tile)</w:t>
      </w:r>
      <w:r>
        <w:rPr>
          <w:rFonts w:asciiTheme="minorHAnsi" w:hAnsiTheme="minorHAnsi" w:cstheme="minorHAnsi"/>
          <w:color w:val="000000"/>
          <w:sz w:val="18"/>
          <w:szCs w:val="18"/>
        </w:rPr>
        <w:t xml:space="preserve">.   </w:t>
      </w:r>
    </w:p>
    <w:p w14:paraId="41F920B1" w14:textId="73D00023" w:rsidR="003E7E04" w:rsidRPr="003E7E04" w:rsidRDefault="00EB3B68" w:rsidP="003E7E04">
      <w:pPr>
        <w:pStyle w:val="xmsonormal"/>
        <w:numPr>
          <w:ilvl w:val="2"/>
          <w:numId w:val="13"/>
        </w:numPr>
        <w:jc w:val="both"/>
        <w:rPr>
          <w:rFonts w:asciiTheme="minorHAnsi" w:hAnsiTheme="minorHAnsi" w:cstheme="minorHAnsi"/>
          <w:sz w:val="18"/>
          <w:szCs w:val="18"/>
        </w:rPr>
      </w:pPr>
      <w:r>
        <w:rPr>
          <w:rFonts w:asciiTheme="minorHAnsi" w:hAnsiTheme="minorHAnsi" w:cstheme="minorHAnsi"/>
          <w:color w:val="000000"/>
          <w:sz w:val="18"/>
          <w:szCs w:val="18"/>
        </w:rPr>
        <w:t>New data</w:t>
      </w:r>
      <w:r w:rsidR="003E0B05">
        <w:rPr>
          <w:rFonts w:asciiTheme="minorHAnsi" w:hAnsiTheme="minorHAnsi" w:cstheme="minorHAnsi"/>
          <w:color w:val="000000"/>
          <w:sz w:val="18"/>
          <w:szCs w:val="18"/>
        </w:rPr>
        <w:t xml:space="preserve"> files</w:t>
      </w:r>
      <w:r>
        <w:rPr>
          <w:rFonts w:asciiTheme="minorHAnsi" w:hAnsiTheme="minorHAnsi" w:cstheme="minorHAnsi"/>
          <w:color w:val="000000"/>
          <w:sz w:val="18"/>
          <w:szCs w:val="18"/>
        </w:rPr>
        <w:t xml:space="preserve"> </w:t>
      </w:r>
      <w:r w:rsidR="003E0B05">
        <w:rPr>
          <w:rFonts w:asciiTheme="minorHAnsi" w:hAnsiTheme="minorHAnsi" w:cstheme="minorHAnsi"/>
          <w:color w:val="000000"/>
          <w:sz w:val="18"/>
          <w:szCs w:val="18"/>
        </w:rPr>
        <w:t>are</w:t>
      </w:r>
      <w:r>
        <w:rPr>
          <w:rFonts w:asciiTheme="minorHAnsi" w:hAnsiTheme="minorHAnsi" w:cstheme="minorHAnsi"/>
          <w:color w:val="000000"/>
          <w:sz w:val="18"/>
          <w:szCs w:val="18"/>
        </w:rPr>
        <w:t xml:space="preserve"> downloaded and added to the data archive. </w:t>
      </w:r>
    </w:p>
    <w:p w14:paraId="66FFA967" w14:textId="4137224A" w:rsidR="008B2CBE" w:rsidRPr="00B541DF" w:rsidRDefault="008B2CBE" w:rsidP="00ED4ABB">
      <w:pPr>
        <w:pStyle w:val="xmsonormal"/>
        <w:numPr>
          <w:ilvl w:val="2"/>
          <w:numId w:val="13"/>
        </w:numPr>
        <w:jc w:val="both"/>
        <w:rPr>
          <w:rFonts w:asciiTheme="minorHAnsi" w:hAnsiTheme="minorHAnsi" w:cstheme="minorHAnsi"/>
          <w:sz w:val="18"/>
          <w:szCs w:val="18"/>
        </w:rPr>
      </w:pPr>
      <w:r w:rsidRPr="00FB59AB">
        <w:rPr>
          <w:rFonts w:asciiTheme="minorHAnsi" w:hAnsiTheme="minorHAnsi" w:cstheme="minorHAnsi"/>
          <w:color w:val="000000"/>
          <w:sz w:val="18"/>
          <w:szCs w:val="18"/>
        </w:rPr>
        <w:t xml:space="preserve">Each </w:t>
      </w:r>
      <w:r w:rsidR="00CB2761">
        <w:rPr>
          <w:rFonts w:asciiTheme="minorHAnsi" w:hAnsiTheme="minorHAnsi" w:cstheme="minorHAnsi"/>
          <w:color w:val="000000"/>
          <w:sz w:val="18"/>
          <w:szCs w:val="18"/>
        </w:rPr>
        <w:t>tile</w:t>
      </w:r>
      <w:r w:rsidRPr="00FB59AB">
        <w:rPr>
          <w:rFonts w:asciiTheme="minorHAnsi" w:hAnsiTheme="minorHAnsi" w:cstheme="minorHAnsi"/>
          <w:color w:val="000000"/>
          <w:sz w:val="18"/>
          <w:szCs w:val="18"/>
        </w:rPr>
        <w:t xml:space="preserve"> represents 10 deg </w:t>
      </w:r>
      <w:proofErr w:type="spellStart"/>
      <w:r w:rsidRPr="00FB59AB">
        <w:rPr>
          <w:rFonts w:asciiTheme="minorHAnsi" w:hAnsiTheme="minorHAnsi" w:cstheme="minorHAnsi"/>
          <w:color w:val="000000"/>
          <w:sz w:val="18"/>
          <w:szCs w:val="18"/>
        </w:rPr>
        <w:t>lat</w:t>
      </w:r>
      <w:proofErr w:type="spellEnd"/>
      <w:r w:rsidRPr="00FB59AB">
        <w:rPr>
          <w:rFonts w:asciiTheme="minorHAnsi" w:hAnsiTheme="minorHAnsi" w:cstheme="minorHAnsi"/>
          <w:color w:val="000000"/>
          <w:sz w:val="18"/>
          <w:szCs w:val="18"/>
        </w:rPr>
        <w:t xml:space="preserve"> </w:t>
      </w:r>
      <w:r w:rsidR="0043305B" w:rsidRPr="00FB59AB">
        <w:rPr>
          <w:rFonts w:asciiTheme="minorHAnsi" w:hAnsiTheme="minorHAnsi" w:cstheme="minorHAnsi"/>
          <w:color w:val="000000"/>
          <w:sz w:val="18"/>
          <w:szCs w:val="18"/>
        </w:rPr>
        <w:t>by</w:t>
      </w:r>
      <w:r w:rsidRPr="00FB59AB">
        <w:rPr>
          <w:rFonts w:asciiTheme="minorHAnsi" w:hAnsiTheme="minorHAnsi" w:cstheme="minorHAnsi"/>
          <w:color w:val="000000"/>
          <w:sz w:val="18"/>
          <w:szCs w:val="18"/>
        </w:rPr>
        <w:t xml:space="preserve"> 10 deg </w:t>
      </w:r>
      <w:proofErr w:type="spellStart"/>
      <w:r w:rsidRPr="00FB59AB">
        <w:rPr>
          <w:rFonts w:asciiTheme="minorHAnsi" w:hAnsiTheme="minorHAnsi" w:cstheme="minorHAnsi"/>
          <w:color w:val="000000"/>
          <w:sz w:val="18"/>
          <w:szCs w:val="18"/>
        </w:rPr>
        <w:t>lon</w:t>
      </w:r>
      <w:proofErr w:type="spellEnd"/>
      <w:r w:rsidR="009D70A8">
        <w:rPr>
          <w:rFonts w:asciiTheme="minorHAnsi" w:hAnsiTheme="minorHAnsi" w:cstheme="minorHAnsi"/>
          <w:color w:val="000000"/>
          <w:sz w:val="18"/>
          <w:szCs w:val="18"/>
        </w:rPr>
        <w:t xml:space="preserve"> </w:t>
      </w:r>
    </w:p>
    <w:p w14:paraId="7B2B4C84" w14:textId="48F10470" w:rsidR="00B541DF" w:rsidRPr="00B541DF" w:rsidRDefault="00B541DF" w:rsidP="00ED4ABB">
      <w:pPr>
        <w:pStyle w:val="xmsonormal"/>
        <w:numPr>
          <w:ilvl w:val="2"/>
          <w:numId w:val="13"/>
        </w:numPr>
        <w:jc w:val="both"/>
        <w:rPr>
          <w:rFonts w:asciiTheme="minorHAnsi" w:hAnsiTheme="minorHAnsi" w:cstheme="minorHAnsi"/>
          <w:sz w:val="18"/>
          <w:szCs w:val="18"/>
        </w:rPr>
      </w:pPr>
      <w:r>
        <w:rPr>
          <w:rFonts w:asciiTheme="minorHAnsi" w:hAnsiTheme="minorHAnsi" w:cstheme="minorHAnsi"/>
          <w:color w:val="000000"/>
          <w:sz w:val="18"/>
          <w:szCs w:val="18"/>
        </w:rPr>
        <w:t>Each file contains a single spatial layer with the following classes:</w:t>
      </w:r>
    </w:p>
    <w:p w14:paraId="6144213D" w14:textId="249E4F22" w:rsidR="00B541DF" w:rsidRPr="00EB3B68" w:rsidRDefault="00B541DF" w:rsidP="00B541DF">
      <w:pPr>
        <w:pStyle w:val="xmsonormal"/>
        <w:numPr>
          <w:ilvl w:val="3"/>
          <w:numId w:val="13"/>
        </w:numPr>
        <w:jc w:val="both"/>
        <w:rPr>
          <w:rFonts w:asciiTheme="minorHAnsi" w:hAnsiTheme="minorHAnsi" w:cstheme="minorHAnsi"/>
          <w:sz w:val="18"/>
          <w:szCs w:val="18"/>
        </w:rPr>
      </w:pPr>
      <w:proofErr w:type="spellStart"/>
      <w:r>
        <w:rPr>
          <w:rFonts w:asciiTheme="minorHAnsi" w:hAnsiTheme="minorHAnsi" w:cstheme="minorHAnsi"/>
          <w:color w:val="000000"/>
          <w:sz w:val="18"/>
          <w:szCs w:val="18"/>
        </w:rPr>
        <w:t>Nodata</w:t>
      </w:r>
      <w:proofErr w:type="spellEnd"/>
      <w:r>
        <w:rPr>
          <w:rFonts w:asciiTheme="minorHAnsi" w:hAnsiTheme="minorHAnsi" w:cstheme="minorHAnsi"/>
          <w:color w:val="000000"/>
          <w:sz w:val="18"/>
          <w:szCs w:val="18"/>
        </w:rPr>
        <w:t>, Land, Water, Flood, Permanent Flood.</w:t>
      </w:r>
    </w:p>
    <w:p w14:paraId="2BDECC2B" w14:textId="58E26A53" w:rsidR="003E7E04" w:rsidRDefault="00EB3B68" w:rsidP="00EB3B68">
      <w:pPr>
        <w:pStyle w:val="xmsonormal"/>
        <w:numPr>
          <w:ilvl w:val="1"/>
          <w:numId w:val="13"/>
        </w:numPr>
        <w:jc w:val="both"/>
        <w:rPr>
          <w:rFonts w:asciiTheme="minorHAnsi" w:hAnsiTheme="minorHAnsi" w:cstheme="minorHAnsi"/>
          <w:sz w:val="18"/>
          <w:szCs w:val="18"/>
        </w:rPr>
      </w:pPr>
      <w:r>
        <w:rPr>
          <w:rFonts w:asciiTheme="minorHAnsi" w:hAnsiTheme="minorHAnsi" w:cstheme="minorHAnsi"/>
          <w:color w:val="000000"/>
          <w:sz w:val="18"/>
          <w:szCs w:val="18"/>
        </w:rPr>
        <w:t xml:space="preserve">Subset the </w:t>
      </w:r>
      <w:r w:rsidR="003E7E04">
        <w:rPr>
          <w:rFonts w:asciiTheme="minorHAnsi" w:hAnsiTheme="minorHAnsi" w:cstheme="minorHAnsi"/>
          <w:sz w:val="18"/>
          <w:szCs w:val="18"/>
        </w:rPr>
        <w:t xml:space="preserve">MCDWD data cube using the lake </w:t>
      </w:r>
      <w:r w:rsidR="003E7E04" w:rsidRPr="00FB59AB">
        <w:rPr>
          <w:rFonts w:asciiTheme="minorHAnsi" w:hAnsiTheme="minorHAnsi" w:cstheme="minorHAnsi"/>
          <w:sz w:val="18"/>
          <w:szCs w:val="18"/>
        </w:rPr>
        <w:t>bounding boxes</w:t>
      </w:r>
      <w:r w:rsidR="003E7E04">
        <w:rPr>
          <w:rFonts w:asciiTheme="minorHAnsi" w:hAnsiTheme="minorHAnsi" w:cstheme="minorHAnsi"/>
          <w:sz w:val="18"/>
          <w:szCs w:val="18"/>
        </w:rPr>
        <w:t>.</w:t>
      </w:r>
    </w:p>
    <w:p w14:paraId="00D07092" w14:textId="4CD1B857" w:rsidR="00EB3B68" w:rsidRPr="00FB59AB" w:rsidRDefault="00EB3B68" w:rsidP="003E7E04">
      <w:pPr>
        <w:pStyle w:val="xmsonormal"/>
        <w:numPr>
          <w:ilvl w:val="2"/>
          <w:numId w:val="13"/>
        </w:numPr>
        <w:jc w:val="both"/>
        <w:rPr>
          <w:rFonts w:asciiTheme="minorHAnsi" w:hAnsiTheme="minorHAnsi" w:cstheme="minorHAnsi"/>
          <w:sz w:val="18"/>
          <w:szCs w:val="18"/>
        </w:rPr>
      </w:pPr>
      <w:r>
        <w:rPr>
          <w:rFonts w:asciiTheme="minorHAnsi" w:hAnsiTheme="minorHAnsi" w:cstheme="minorHAnsi"/>
          <w:color w:val="000000"/>
          <w:sz w:val="18"/>
          <w:szCs w:val="18"/>
        </w:rPr>
        <w:t xml:space="preserve">If a </w:t>
      </w:r>
      <w:r w:rsidRPr="00FB59AB">
        <w:rPr>
          <w:rFonts w:asciiTheme="minorHAnsi" w:hAnsiTheme="minorHAnsi" w:cstheme="minorHAnsi"/>
          <w:sz w:val="18"/>
          <w:szCs w:val="18"/>
        </w:rPr>
        <w:t>lake boundary mask</w:t>
      </w:r>
      <w:r>
        <w:rPr>
          <w:rFonts w:asciiTheme="minorHAnsi" w:hAnsiTheme="minorHAnsi" w:cstheme="minorHAnsi"/>
          <w:sz w:val="18"/>
          <w:szCs w:val="18"/>
        </w:rPr>
        <w:t xml:space="preserve"> exists, </w:t>
      </w:r>
      <w:r w:rsidR="003E7E04">
        <w:rPr>
          <w:rFonts w:asciiTheme="minorHAnsi" w:hAnsiTheme="minorHAnsi" w:cstheme="minorHAnsi"/>
          <w:sz w:val="18"/>
          <w:szCs w:val="18"/>
        </w:rPr>
        <w:t>use it to mask out the pixels outside of the lake area boundary.</w:t>
      </w:r>
    </w:p>
    <w:p w14:paraId="5F62ECBD" w14:textId="245489C0" w:rsidR="008B2CBE" w:rsidRPr="00FB59AB" w:rsidRDefault="0043305B" w:rsidP="00ED4ABB">
      <w:pPr>
        <w:pStyle w:val="xmsonormal"/>
        <w:numPr>
          <w:ilvl w:val="1"/>
          <w:numId w:val="13"/>
        </w:numPr>
        <w:jc w:val="both"/>
        <w:rPr>
          <w:rFonts w:asciiTheme="minorHAnsi" w:hAnsiTheme="minorHAnsi" w:cstheme="minorHAnsi"/>
          <w:sz w:val="18"/>
          <w:szCs w:val="18"/>
        </w:rPr>
      </w:pPr>
      <w:r w:rsidRPr="00FB59AB">
        <w:rPr>
          <w:rFonts w:asciiTheme="minorHAnsi" w:hAnsiTheme="minorHAnsi" w:cstheme="minorHAnsi"/>
          <w:color w:val="000000"/>
          <w:sz w:val="18"/>
          <w:szCs w:val="18"/>
        </w:rPr>
        <w:t>M</w:t>
      </w:r>
      <w:r w:rsidR="008B2CBE" w:rsidRPr="00FB59AB">
        <w:rPr>
          <w:rFonts w:asciiTheme="minorHAnsi" w:hAnsiTheme="minorHAnsi" w:cstheme="minorHAnsi"/>
          <w:color w:val="000000"/>
          <w:sz w:val="18"/>
          <w:szCs w:val="18"/>
        </w:rPr>
        <w:t>ake</w:t>
      </w:r>
      <w:r w:rsidR="00EB3B68">
        <w:rPr>
          <w:rFonts w:asciiTheme="minorHAnsi" w:hAnsiTheme="minorHAnsi" w:cstheme="minorHAnsi"/>
          <w:color w:val="000000"/>
          <w:sz w:val="18"/>
          <w:szCs w:val="18"/>
        </w:rPr>
        <w:t xml:space="preserve"> a</w:t>
      </w:r>
      <w:r w:rsidR="003E7E04">
        <w:rPr>
          <w:rFonts w:asciiTheme="minorHAnsi" w:hAnsiTheme="minorHAnsi" w:cstheme="minorHAnsi"/>
          <w:color w:val="000000"/>
          <w:sz w:val="18"/>
          <w:szCs w:val="18"/>
        </w:rPr>
        <w:t xml:space="preserve"> </w:t>
      </w:r>
      <w:r w:rsidR="008B2CBE" w:rsidRPr="00FB59AB">
        <w:rPr>
          <w:rFonts w:asciiTheme="minorHAnsi" w:hAnsiTheme="minorHAnsi" w:cstheme="minorHAnsi"/>
          <w:color w:val="000000"/>
          <w:sz w:val="18"/>
          <w:szCs w:val="18"/>
        </w:rPr>
        <w:t>composite</w:t>
      </w:r>
      <w:r w:rsidR="00EB3B68">
        <w:rPr>
          <w:rFonts w:asciiTheme="minorHAnsi" w:hAnsiTheme="minorHAnsi" w:cstheme="minorHAnsi"/>
          <w:color w:val="000000"/>
          <w:sz w:val="18"/>
          <w:szCs w:val="18"/>
        </w:rPr>
        <w:t xml:space="preserve"> of the previous eight days.</w:t>
      </w:r>
    </w:p>
    <w:p w14:paraId="7120F4A3" w14:textId="45FD47BD" w:rsidR="008B2CBE" w:rsidRPr="00FB59AB" w:rsidRDefault="00EB3B68" w:rsidP="00ED4ABB">
      <w:pPr>
        <w:pStyle w:val="xmsonormal"/>
        <w:numPr>
          <w:ilvl w:val="2"/>
          <w:numId w:val="13"/>
        </w:numPr>
        <w:jc w:val="both"/>
        <w:rPr>
          <w:rFonts w:asciiTheme="minorHAnsi" w:hAnsiTheme="minorHAnsi" w:cstheme="minorHAnsi"/>
          <w:sz w:val="18"/>
          <w:szCs w:val="18"/>
        </w:rPr>
      </w:pPr>
      <w:r>
        <w:rPr>
          <w:rFonts w:asciiTheme="minorHAnsi" w:hAnsiTheme="minorHAnsi" w:cstheme="minorHAnsi"/>
          <w:color w:val="000000"/>
          <w:sz w:val="18"/>
          <w:szCs w:val="18"/>
        </w:rPr>
        <w:t>For each pixel, count the number of occurrences of water and land over the eight days.</w:t>
      </w:r>
    </w:p>
    <w:p w14:paraId="1855F339" w14:textId="5C886590" w:rsidR="008B2CBE" w:rsidRPr="00FB59AB" w:rsidRDefault="00C221F6" w:rsidP="00ED4ABB">
      <w:pPr>
        <w:pStyle w:val="xmsonormal"/>
        <w:numPr>
          <w:ilvl w:val="2"/>
          <w:numId w:val="13"/>
        </w:numPr>
        <w:jc w:val="both"/>
        <w:rPr>
          <w:rFonts w:asciiTheme="minorHAnsi" w:hAnsiTheme="minorHAnsi" w:cstheme="minorHAnsi"/>
          <w:sz w:val="18"/>
          <w:szCs w:val="18"/>
        </w:rPr>
      </w:pPr>
      <w:r w:rsidRPr="00FB59AB">
        <w:rPr>
          <w:rFonts w:asciiTheme="minorHAnsi" w:hAnsiTheme="minorHAnsi" w:cstheme="minorHAnsi"/>
          <w:color w:val="000000"/>
          <w:sz w:val="18"/>
          <w:szCs w:val="18"/>
        </w:rPr>
        <w:t>Calculate</w:t>
      </w:r>
      <w:r w:rsidR="008B2CBE" w:rsidRPr="00FB59AB">
        <w:rPr>
          <w:rFonts w:asciiTheme="minorHAnsi" w:hAnsiTheme="minorHAnsi" w:cstheme="minorHAnsi"/>
          <w:color w:val="000000"/>
          <w:sz w:val="18"/>
          <w:szCs w:val="18"/>
        </w:rPr>
        <w:t xml:space="preserve"> “probability of water” as (# </w:t>
      </w:r>
      <w:proofErr w:type="spellStart"/>
      <w:r w:rsidR="008B2CBE" w:rsidRPr="00FB59AB">
        <w:rPr>
          <w:rFonts w:asciiTheme="minorHAnsi" w:hAnsiTheme="minorHAnsi" w:cstheme="minorHAnsi"/>
          <w:color w:val="000000"/>
          <w:sz w:val="18"/>
          <w:szCs w:val="18"/>
        </w:rPr>
        <w:t>obs</w:t>
      </w:r>
      <w:proofErr w:type="spellEnd"/>
      <w:r w:rsidR="008B2CBE" w:rsidRPr="00FB59AB">
        <w:rPr>
          <w:rFonts w:asciiTheme="minorHAnsi" w:hAnsiTheme="minorHAnsi" w:cstheme="minorHAnsi"/>
          <w:color w:val="000000"/>
          <w:sz w:val="18"/>
          <w:szCs w:val="18"/>
        </w:rPr>
        <w:t xml:space="preserve"> water</w:t>
      </w:r>
      <w:proofErr w:type="gramStart"/>
      <w:r w:rsidR="008B2CBE" w:rsidRPr="00FB59AB">
        <w:rPr>
          <w:rFonts w:asciiTheme="minorHAnsi" w:hAnsiTheme="minorHAnsi" w:cstheme="minorHAnsi"/>
          <w:color w:val="000000"/>
          <w:sz w:val="18"/>
          <w:szCs w:val="18"/>
        </w:rPr>
        <w:t>/(</w:t>
      </w:r>
      <w:proofErr w:type="gramEnd"/>
      <w:r w:rsidR="008B2CBE" w:rsidRPr="00FB59AB">
        <w:rPr>
          <w:rFonts w:asciiTheme="minorHAnsi" w:hAnsiTheme="minorHAnsi" w:cstheme="minorHAnsi"/>
          <w:color w:val="000000"/>
          <w:sz w:val="18"/>
          <w:szCs w:val="18"/>
        </w:rPr>
        <w:t xml:space="preserve"># </w:t>
      </w:r>
      <w:proofErr w:type="spellStart"/>
      <w:r w:rsidR="008B2CBE" w:rsidRPr="00FB59AB">
        <w:rPr>
          <w:rFonts w:asciiTheme="minorHAnsi" w:hAnsiTheme="minorHAnsi" w:cstheme="minorHAnsi"/>
          <w:color w:val="000000"/>
          <w:sz w:val="18"/>
          <w:szCs w:val="18"/>
        </w:rPr>
        <w:t>obs</w:t>
      </w:r>
      <w:proofErr w:type="spellEnd"/>
      <w:r w:rsidR="008B2CBE" w:rsidRPr="00FB59AB">
        <w:rPr>
          <w:rFonts w:asciiTheme="minorHAnsi" w:hAnsiTheme="minorHAnsi" w:cstheme="minorHAnsi"/>
          <w:color w:val="000000"/>
          <w:sz w:val="18"/>
          <w:szCs w:val="18"/>
        </w:rPr>
        <w:t xml:space="preserve"> water + # </w:t>
      </w:r>
      <w:proofErr w:type="spellStart"/>
      <w:r w:rsidR="008B2CBE" w:rsidRPr="00FB59AB">
        <w:rPr>
          <w:rFonts w:asciiTheme="minorHAnsi" w:hAnsiTheme="minorHAnsi" w:cstheme="minorHAnsi"/>
          <w:color w:val="000000"/>
          <w:sz w:val="18"/>
          <w:szCs w:val="18"/>
        </w:rPr>
        <w:t>obs</w:t>
      </w:r>
      <w:proofErr w:type="spellEnd"/>
      <w:r w:rsidR="008B2CBE" w:rsidRPr="00FB59AB">
        <w:rPr>
          <w:rFonts w:asciiTheme="minorHAnsi" w:hAnsiTheme="minorHAnsi" w:cstheme="minorHAnsi"/>
          <w:color w:val="000000"/>
          <w:sz w:val="18"/>
          <w:szCs w:val="18"/>
        </w:rPr>
        <w:t xml:space="preserve"> land)).</w:t>
      </w:r>
    </w:p>
    <w:p w14:paraId="794086F2" w14:textId="5E5A7995" w:rsidR="008B2CBE" w:rsidRPr="003E7E04" w:rsidRDefault="00C221F6" w:rsidP="00ED4ABB">
      <w:pPr>
        <w:pStyle w:val="xmsonormal"/>
        <w:numPr>
          <w:ilvl w:val="2"/>
          <w:numId w:val="13"/>
        </w:numPr>
        <w:jc w:val="both"/>
        <w:rPr>
          <w:rFonts w:asciiTheme="minorHAnsi" w:hAnsiTheme="minorHAnsi" w:cstheme="minorHAnsi"/>
          <w:sz w:val="18"/>
          <w:szCs w:val="18"/>
        </w:rPr>
      </w:pPr>
      <w:r w:rsidRPr="00FB59AB">
        <w:rPr>
          <w:rFonts w:asciiTheme="minorHAnsi" w:hAnsiTheme="minorHAnsi" w:cstheme="minorHAnsi"/>
          <w:color w:val="000000"/>
          <w:sz w:val="18"/>
          <w:szCs w:val="18"/>
        </w:rPr>
        <w:t>Compute water masks by thresholding the water probabilities</w:t>
      </w:r>
      <w:r w:rsidR="008B2CBE" w:rsidRPr="00FB59AB">
        <w:rPr>
          <w:rFonts w:asciiTheme="minorHAnsi" w:hAnsiTheme="minorHAnsi" w:cstheme="minorHAnsi"/>
          <w:color w:val="000000"/>
          <w:sz w:val="18"/>
          <w:szCs w:val="18"/>
        </w:rPr>
        <w:t xml:space="preserve"> (</w:t>
      </w:r>
      <w:r w:rsidRPr="00FB59AB">
        <w:rPr>
          <w:rFonts w:asciiTheme="minorHAnsi" w:hAnsiTheme="minorHAnsi" w:cstheme="minorHAnsi"/>
          <w:color w:val="000000"/>
          <w:sz w:val="18"/>
          <w:szCs w:val="18"/>
        </w:rPr>
        <w:t xml:space="preserve">threshold </w:t>
      </w:r>
      <w:r w:rsidR="008B2CBE" w:rsidRPr="00FB59AB">
        <w:rPr>
          <w:rFonts w:asciiTheme="minorHAnsi" w:hAnsiTheme="minorHAnsi" w:cstheme="minorHAnsi"/>
          <w:color w:val="000000"/>
          <w:sz w:val="18"/>
          <w:szCs w:val="18"/>
        </w:rPr>
        <w:t>initial</w:t>
      </w:r>
      <w:r w:rsidRPr="00FB59AB">
        <w:rPr>
          <w:rFonts w:asciiTheme="minorHAnsi" w:hAnsiTheme="minorHAnsi" w:cstheme="minorHAnsi"/>
          <w:color w:val="000000"/>
          <w:sz w:val="18"/>
          <w:szCs w:val="18"/>
        </w:rPr>
        <w:t>ly</w:t>
      </w:r>
      <w:r w:rsidR="008B2CBE" w:rsidRPr="00FB59AB">
        <w:rPr>
          <w:rFonts w:asciiTheme="minorHAnsi" w:hAnsiTheme="minorHAnsi" w:cstheme="minorHAnsi"/>
          <w:color w:val="000000"/>
          <w:sz w:val="18"/>
          <w:szCs w:val="18"/>
        </w:rPr>
        <w:t xml:space="preserve"> set to </w:t>
      </w:r>
      <w:r w:rsidRPr="00FB59AB">
        <w:rPr>
          <w:rFonts w:asciiTheme="minorHAnsi" w:hAnsiTheme="minorHAnsi" w:cstheme="minorHAnsi"/>
          <w:color w:val="000000"/>
          <w:sz w:val="18"/>
          <w:szCs w:val="18"/>
        </w:rPr>
        <w:t>0.5</w:t>
      </w:r>
      <w:r w:rsidR="008B2CBE" w:rsidRPr="00FB59AB">
        <w:rPr>
          <w:rFonts w:asciiTheme="minorHAnsi" w:hAnsiTheme="minorHAnsi" w:cstheme="minorHAnsi"/>
          <w:color w:val="000000"/>
          <w:sz w:val="18"/>
          <w:szCs w:val="18"/>
        </w:rPr>
        <w:t xml:space="preserve">).  </w:t>
      </w:r>
    </w:p>
    <w:p w14:paraId="4FF73626" w14:textId="6EB1314D" w:rsidR="003E7E04" w:rsidRPr="003E7E04" w:rsidRDefault="003E7E04" w:rsidP="003E7E04">
      <w:pPr>
        <w:pStyle w:val="xmsonormal"/>
        <w:numPr>
          <w:ilvl w:val="1"/>
          <w:numId w:val="13"/>
        </w:numPr>
        <w:jc w:val="both"/>
        <w:rPr>
          <w:rFonts w:asciiTheme="minorHAnsi" w:hAnsiTheme="minorHAnsi" w:cstheme="minorHAnsi"/>
          <w:sz w:val="18"/>
          <w:szCs w:val="18"/>
        </w:rPr>
      </w:pPr>
      <w:r>
        <w:rPr>
          <w:rFonts w:asciiTheme="minorHAnsi" w:hAnsiTheme="minorHAnsi" w:cstheme="minorHAnsi"/>
          <w:color w:val="000000"/>
          <w:sz w:val="18"/>
          <w:szCs w:val="18"/>
        </w:rPr>
        <w:t>Fill “</w:t>
      </w:r>
      <w:proofErr w:type="spellStart"/>
      <w:r>
        <w:rPr>
          <w:rFonts w:asciiTheme="minorHAnsi" w:hAnsiTheme="minorHAnsi" w:cstheme="minorHAnsi"/>
          <w:color w:val="000000"/>
          <w:sz w:val="18"/>
          <w:szCs w:val="18"/>
        </w:rPr>
        <w:t>nodata</w:t>
      </w:r>
      <w:proofErr w:type="spellEnd"/>
      <w:r>
        <w:rPr>
          <w:rFonts w:asciiTheme="minorHAnsi" w:hAnsiTheme="minorHAnsi" w:cstheme="minorHAnsi"/>
          <w:color w:val="000000"/>
          <w:sz w:val="18"/>
          <w:szCs w:val="18"/>
        </w:rPr>
        <w:t xml:space="preserve">” values with the most recent classification value from the </w:t>
      </w:r>
      <w:r>
        <w:rPr>
          <w:rFonts w:asciiTheme="minorHAnsi" w:hAnsiTheme="minorHAnsi" w:cstheme="minorHAnsi"/>
          <w:sz w:val="18"/>
          <w:szCs w:val="18"/>
        </w:rPr>
        <w:t>MCDWD data.</w:t>
      </w:r>
    </w:p>
    <w:p w14:paraId="19F96649" w14:textId="379771DF" w:rsidR="003E7E04" w:rsidRPr="00FB59AB" w:rsidRDefault="003E7E04" w:rsidP="003E7E04">
      <w:pPr>
        <w:pStyle w:val="xmsonormal"/>
        <w:numPr>
          <w:ilvl w:val="2"/>
          <w:numId w:val="13"/>
        </w:numPr>
        <w:jc w:val="both"/>
        <w:rPr>
          <w:rFonts w:asciiTheme="minorHAnsi" w:hAnsiTheme="minorHAnsi" w:cstheme="minorHAnsi"/>
          <w:sz w:val="18"/>
          <w:szCs w:val="18"/>
        </w:rPr>
      </w:pPr>
      <w:r>
        <w:rPr>
          <w:rFonts w:asciiTheme="minorHAnsi" w:hAnsiTheme="minorHAnsi" w:cstheme="minorHAnsi"/>
          <w:color w:val="000000"/>
          <w:sz w:val="18"/>
          <w:szCs w:val="18"/>
        </w:rPr>
        <w:t>Use a forward fill over time to fill missing values</w:t>
      </w:r>
      <w:r>
        <w:rPr>
          <w:rFonts w:asciiTheme="minorHAnsi" w:hAnsiTheme="minorHAnsi" w:cstheme="minorHAnsi"/>
          <w:sz w:val="18"/>
          <w:szCs w:val="18"/>
        </w:rPr>
        <w:t>.</w:t>
      </w:r>
    </w:p>
    <w:p w14:paraId="6815DEDA" w14:textId="16961BCD" w:rsidR="00FC46F0" w:rsidRPr="00FB59AB" w:rsidRDefault="00FC46F0" w:rsidP="00FC46F0">
      <w:pPr>
        <w:pStyle w:val="xmsonormal"/>
        <w:numPr>
          <w:ilvl w:val="1"/>
          <w:numId w:val="13"/>
        </w:numPr>
        <w:jc w:val="both"/>
        <w:rPr>
          <w:rFonts w:asciiTheme="minorHAnsi" w:hAnsiTheme="minorHAnsi" w:cstheme="minorHAnsi"/>
          <w:sz w:val="18"/>
          <w:szCs w:val="18"/>
        </w:rPr>
      </w:pPr>
      <w:r w:rsidRPr="00FB59AB">
        <w:rPr>
          <w:rFonts w:asciiTheme="minorHAnsi" w:hAnsiTheme="minorHAnsi" w:cstheme="minorHAnsi"/>
          <w:sz w:val="18"/>
          <w:szCs w:val="18"/>
        </w:rPr>
        <w:t xml:space="preserve">Calculate area of water within lake </w:t>
      </w:r>
      <w:r>
        <w:rPr>
          <w:rFonts w:asciiTheme="minorHAnsi" w:hAnsiTheme="minorHAnsi" w:cstheme="minorHAnsi"/>
          <w:sz w:val="18"/>
          <w:szCs w:val="18"/>
        </w:rPr>
        <w:t>region</w:t>
      </w:r>
    </w:p>
    <w:p w14:paraId="229635A4" w14:textId="1A085711" w:rsidR="008B2CBE" w:rsidRPr="00FB59AB" w:rsidRDefault="003E7E04" w:rsidP="00FC46F0">
      <w:pPr>
        <w:pStyle w:val="xmsonormal"/>
        <w:numPr>
          <w:ilvl w:val="2"/>
          <w:numId w:val="13"/>
        </w:numPr>
        <w:jc w:val="both"/>
        <w:rPr>
          <w:rFonts w:asciiTheme="minorHAnsi" w:hAnsiTheme="minorHAnsi" w:cstheme="minorHAnsi"/>
          <w:sz w:val="18"/>
          <w:szCs w:val="18"/>
        </w:rPr>
      </w:pPr>
      <w:r>
        <w:rPr>
          <w:rFonts w:asciiTheme="minorHAnsi" w:hAnsiTheme="minorHAnsi" w:cstheme="minorHAnsi"/>
          <w:color w:val="000000"/>
          <w:sz w:val="18"/>
          <w:szCs w:val="18"/>
        </w:rPr>
        <w:t xml:space="preserve">Reproject the result to </w:t>
      </w:r>
      <w:r w:rsidR="008B2CBE" w:rsidRPr="00FB59AB">
        <w:rPr>
          <w:rFonts w:asciiTheme="minorHAnsi" w:hAnsiTheme="minorHAnsi" w:cstheme="minorHAnsi"/>
          <w:color w:val="000000"/>
          <w:sz w:val="18"/>
          <w:szCs w:val="18"/>
        </w:rPr>
        <w:t xml:space="preserve">UTM with </w:t>
      </w:r>
      <w:r w:rsidR="00986F6D">
        <w:rPr>
          <w:rFonts w:asciiTheme="minorHAnsi" w:hAnsiTheme="minorHAnsi" w:cstheme="minorHAnsi"/>
          <w:color w:val="000000"/>
          <w:sz w:val="18"/>
          <w:szCs w:val="18"/>
        </w:rPr>
        <w:t xml:space="preserve">a </w:t>
      </w:r>
      <w:r w:rsidR="008B2CBE" w:rsidRPr="00FB59AB">
        <w:rPr>
          <w:rFonts w:asciiTheme="minorHAnsi" w:hAnsiTheme="minorHAnsi" w:cstheme="minorHAnsi"/>
          <w:color w:val="000000"/>
          <w:sz w:val="18"/>
          <w:szCs w:val="18"/>
        </w:rPr>
        <w:t xml:space="preserve">target spatial resolution </w:t>
      </w:r>
      <w:r w:rsidR="00986F6D">
        <w:rPr>
          <w:rFonts w:asciiTheme="minorHAnsi" w:hAnsiTheme="minorHAnsi" w:cstheme="minorHAnsi"/>
          <w:color w:val="000000"/>
          <w:sz w:val="18"/>
          <w:szCs w:val="18"/>
        </w:rPr>
        <w:t xml:space="preserve">of </w:t>
      </w:r>
      <w:r w:rsidR="008B2CBE" w:rsidRPr="00FB59AB">
        <w:rPr>
          <w:rFonts w:asciiTheme="minorHAnsi" w:hAnsiTheme="minorHAnsi" w:cstheme="minorHAnsi"/>
          <w:color w:val="000000"/>
          <w:sz w:val="18"/>
          <w:szCs w:val="18"/>
        </w:rPr>
        <w:t>250 x 250 meters</w:t>
      </w:r>
    </w:p>
    <w:p w14:paraId="77949756" w14:textId="231F7629" w:rsidR="008B2CBE" w:rsidRDefault="00FC46F0" w:rsidP="00ED4ABB">
      <w:pPr>
        <w:pStyle w:val="xmsonormal"/>
        <w:numPr>
          <w:ilvl w:val="2"/>
          <w:numId w:val="13"/>
        </w:numPr>
        <w:jc w:val="both"/>
        <w:rPr>
          <w:rFonts w:asciiTheme="minorHAnsi" w:hAnsiTheme="minorHAnsi" w:cstheme="minorHAnsi"/>
          <w:sz w:val="18"/>
          <w:szCs w:val="18"/>
        </w:rPr>
      </w:pPr>
      <w:r>
        <w:rPr>
          <w:rFonts w:asciiTheme="minorHAnsi" w:hAnsiTheme="minorHAnsi" w:cstheme="minorHAnsi"/>
          <w:sz w:val="18"/>
          <w:szCs w:val="18"/>
        </w:rPr>
        <w:t xml:space="preserve">Count the number of water pixels and </w:t>
      </w:r>
      <w:r w:rsidR="00986F6D">
        <w:rPr>
          <w:rFonts w:asciiTheme="minorHAnsi" w:hAnsiTheme="minorHAnsi" w:cstheme="minorHAnsi"/>
          <w:sz w:val="18"/>
          <w:szCs w:val="18"/>
        </w:rPr>
        <w:t>compute total area in</w:t>
      </w:r>
      <w:r>
        <w:rPr>
          <w:rFonts w:asciiTheme="minorHAnsi" w:hAnsiTheme="minorHAnsi" w:cstheme="minorHAnsi"/>
          <w:sz w:val="18"/>
          <w:szCs w:val="18"/>
        </w:rPr>
        <w:t xml:space="preserve"> sq. km.</w:t>
      </w:r>
    </w:p>
    <w:p w14:paraId="48512C52" w14:textId="511E4E84" w:rsidR="00FC46F0" w:rsidRPr="00FB59AB" w:rsidRDefault="002623F6" w:rsidP="00ED4ABB">
      <w:pPr>
        <w:pStyle w:val="xmsonormal"/>
        <w:numPr>
          <w:ilvl w:val="2"/>
          <w:numId w:val="13"/>
        </w:numPr>
        <w:jc w:val="both"/>
        <w:rPr>
          <w:rFonts w:asciiTheme="minorHAnsi" w:hAnsiTheme="minorHAnsi" w:cstheme="minorHAnsi"/>
          <w:sz w:val="18"/>
          <w:szCs w:val="18"/>
        </w:rPr>
      </w:pPr>
      <w:r>
        <w:rPr>
          <w:rFonts w:asciiTheme="minorHAnsi" w:hAnsiTheme="minorHAnsi" w:cstheme="minorHAnsi"/>
          <w:sz w:val="18"/>
          <w:szCs w:val="18"/>
        </w:rPr>
        <w:t>Similarly, compute the</w:t>
      </w:r>
      <w:r w:rsidR="00FC46F0">
        <w:rPr>
          <w:rFonts w:asciiTheme="minorHAnsi" w:hAnsiTheme="minorHAnsi" w:cstheme="minorHAnsi"/>
          <w:sz w:val="18"/>
          <w:szCs w:val="18"/>
        </w:rPr>
        <w:t xml:space="preserve"> interpolated </w:t>
      </w:r>
      <w:r>
        <w:rPr>
          <w:rFonts w:asciiTheme="minorHAnsi" w:hAnsiTheme="minorHAnsi" w:cstheme="minorHAnsi"/>
          <w:sz w:val="18"/>
          <w:szCs w:val="18"/>
        </w:rPr>
        <w:t>area by counting interpolated pixels</w:t>
      </w:r>
    </w:p>
    <w:p w14:paraId="1A7EB861" w14:textId="73401609" w:rsidR="008B2CBE" w:rsidRPr="00FB59AB" w:rsidRDefault="00C221F6" w:rsidP="00ED4ABB">
      <w:pPr>
        <w:pStyle w:val="xmsonormal"/>
        <w:numPr>
          <w:ilvl w:val="1"/>
          <w:numId w:val="13"/>
        </w:numPr>
        <w:jc w:val="both"/>
        <w:rPr>
          <w:rFonts w:asciiTheme="minorHAnsi" w:hAnsiTheme="minorHAnsi" w:cstheme="minorHAnsi"/>
          <w:sz w:val="18"/>
          <w:szCs w:val="18"/>
        </w:rPr>
      </w:pPr>
      <w:r w:rsidRPr="00FB59AB">
        <w:rPr>
          <w:rFonts w:asciiTheme="minorHAnsi" w:hAnsiTheme="minorHAnsi" w:cstheme="minorHAnsi"/>
          <w:sz w:val="18"/>
          <w:szCs w:val="18"/>
        </w:rPr>
        <w:t xml:space="preserve">Generate a </w:t>
      </w:r>
      <w:proofErr w:type="spellStart"/>
      <w:r w:rsidRPr="00FB59AB">
        <w:rPr>
          <w:rFonts w:asciiTheme="minorHAnsi" w:hAnsiTheme="minorHAnsi" w:cstheme="minorHAnsi"/>
          <w:sz w:val="18"/>
          <w:szCs w:val="18"/>
        </w:rPr>
        <w:t>textfile</w:t>
      </w:r>
      <w:proofErr w:type="spellEnd"/>
      <w:r w:rsidR="008B2CBE" w:rsidRPr="00FB59AB">
        <w:rPr>
          <w:rFonts w:asciiTheme="minorHAnsi" w:hAnsiTheme="minorHAnsi" w:cstheme="minorHAnsi"/>
          <w:sz w:val="18"/>
          <w:szCs w:val="18"/>
        </w:rPr>
        <w:t xml:space="preserve"> for each lake with columns containing information about the lake</w:t>
      </w:r>
      <w:r w:rsidR="00FC46F0">
        <w:rPr>
          <w:rFonts w:asciiTheme="minorHAnsi" w:hAnsiTheme="minorHAnsi" w:cstheme="minorHAnsi"/>
          <w:sz w:val="18"/>
          <w:szCs w:val="18"/>
        </w:rPr>
        <w:t>.</w:t>
      </w:r>
    </w:p>
    <w:p w14:paraId="22BE7CFB" w14:textId="70675067" w:rsidR="008B2CBE" w:rsidRDefault="008B2CBE" w:rsidP="00ED4ABB">
      <w:pPr>
        <w:pStyle w:val="xmsonormal"/>
        <w:numPr>
          <w:ilvl w:val="2"/>
          <w:numId w:val="13"/>
        </w:numPr>
        <w:jc w:val="both"/>
        <w:rPr>
          <w:rFonts w:asciiTheme="minorHAnsi" w:hAnsiTheme="minorHAnsi" w:cstheme="minorHAnsi"/>
          <w:sz w:val="18"/>
          <w:szCs w:val="18"/>
        </w:rPr>
      </w:pPr>
      <w:r w:rsidRPr="00FB59AB">
        <w:rPr>
          <w:rFonts w:asciiTheme="minorHAnsi" w:hAnsiTheme="minorHAnsi" w:cstheme="minorHAnsi"/>
          <w:sz w:val="18"/>
          <w:szCs w:val="18"/>
        </w:rPr>
        <w:t>Append information</w:t>
      </w:r>
      <w:r w:rsidR="00B541DF">
        <w:rPr>
          <w:rFonts w:asciiTheme="minorHAnsi" w:hAnsiTheme="minorHAnsi" w:cstheme="minorHAnsi"/>
          <w:sz w:val="18"/>
          <w:szCs w:val="18"/>
        </w:rPr>
        <w:t xml:space="preserve"> from the current run</w:t>
      </w:r>
      <w:r w:rsidRPr="00FB59AB">
        <w:rPr>
          <w:rFonts w:asciiTheme="minorHAnsi" w:hAnsiTheme="minorHAnsi" w:cstheme="minorHAnsi"/>
          <w:sz w:val="18"/>
          <w:szCs w:val="18"/>
        </w:rPr>
        <w:t xml:space="preserve"> to</w:t>
      </w:r>
      <w:r w:rsidR="00841453">
        <w:rPr>
          <w:rFonts w:asciiTheme="minorHAnsi" w:hAnsiTheme="minorHAnsi" w:cstheme="minorHAnsi"/>
          <w:sz w:val="18"/>
          <w:szCs w:val="18"/>
        </w:rPr>
        <w:t xml:space="preserve"> the</w:t>
      </w:r>
      <w:r w:rsidRPr="00FB59AB">
        <w:rPr>
          <w:rFonts w:asciiTheme="minorHAnsi" w:hAnsiTheme="minorHAnsi" w:cstheme="minorHAnsi"/>
          <w:sz w:val="18"/>
          <w:szCs w:val="18"/>
        </w:rPr>
        <w:t xml:space="preserve"> lake </w:t>
      </w:r>
      <w:proofErr w:type="spellStart"/>
      <w:r w:rsidRPr="00FB59AB">
        <w:rPr>
          <w:rFonts w:asciiTheme="minorHAnsi" w:hAnsiTheme="minorHAnsi" w:cstheme="minorHAnsi"/>
          <w:sz w:val="18"/>
          <w:szCs w:val="18"/>
        </w:rPr>
        <w:t>textfile</w:t>
      </w:r>
      <w:proofErr w:type="spellEnd"/>
      <w:r w:rsidR="00ED1C97" w:rsidRPr="00FB59AB">
        <w:rPr>
          <w:rFonts w:asciiTheme="minorHAnsi" w:hAnsiTheme="minorHAnsi" w:cstheme="minorHAnsi"/>
          <w:sz w:val="18"/>
          <w:szCs w:val="18"/>
        </w:rPr>
        <w:t>.</w:t>
      </w:r>
    </w:p>
    <w:p w14:paraId="4684817E" w14:textId="571D9756" w:rsidR="006F6852" w:rsidRPr="00FB59AB" w:rsidRDefault="006F6852" w:rsidP="00ED4ABB">
      <w:pPr>
        <w:pStyle w:val="xmsonormal"/>
        <w:numPr>
          <w:ilvl w:val="2"/>
          <w:numId w:val="13"/>
        </w:numPr>
        <w:jc w:val="both"/>
        <w:rPr>
          <w:rFonts w:asciiTheme="minorHAnsi" w:hAnsiTheme="minorHAnsi" w:cstheme="minorHAnsi"/>
          <w:sz w:val="18"/>
          <w:szCs w:val="18"/>
        </w:rPr>
      </w:pPr>
      <w:r>
        <w:rPr>
          <w:rFonts w:asciiTheme="minorHAnsi" w:hAnsiTheme="minorHAnsi" w:cstheme="minorHAnsi"/>
          <w:sz w:val="18"/>
          <w:szCs w:val="18"/>
        </w:rPr>
        <w:t>Output columns:  &lt;year&gt;:&lt;day&gt;, water-area, interpolated-water-area</w:t>
      </w:r>
    </w:p>
    <w:p w14:paraId="00CD7730" w14:textId="6424BB37" w:rsidR="008B2CBE" w:rsidRDefault="008B2CBE" w:rsidP="005F4362">
      <w:pPr>
        <w:pStyle w:val="Heading1"/>
        <w:jc w:val="both"/>
      </w:pPr>
      <w:r>
        <w:t>Application Execution</w:t>
      </w:r>
    </w:p>
    <w:p w14:paraId="7AB05493" w14:textId="77777777" w:rsidR="003A3E8C" w:rsidRDefault="003A3E8C" w:rsidP="005F4362">
      <w:pPr>
        <w:jc w:val="both"/>
        <w:rPr>
          <w:sz w:val="20"/>
          <w:szCs w:val="20"/>
        </w:rPr>
      </w:pPr>
    </w:p>
    <w:p w14:paraId="43A4555C" w14:textId="0F47C6D4" w:rsidR="003A3E8C" w:rsidRDefault="007A09D1" w:rsidP="003A3E8C">
      <w:pPr>
        <w:spacing w:line="360" w:lineRule="auto"/>
        <w:jc w:val="both"/>
        <w:rPr>
          <w:sz w:val="20"/>
          <w:szCs w:val="20"/>
        </w:rPr>
      </w:pPr>
      <w:r>
        <w:rPr>
          <w:sz w:val="20"/>
          <w:szCs w:val="20"/>
        </w:rPr>
        <w:t>The steps to build</w:t>
      </w:r>
      <w:r w:rsidR="000F0785">
        <w:rPr>
          <w:sz w:val="20"/>
          <w:szCs w:val="20"/>
        </w:rPr>
        <w:t>,</w:t>
      </w:r>
      <w:r>
        <w:rPr>
          <w:sz w:val="20"/>
          <w:szCs w:val="20"/>
        </w:rPr>
        <w:t xml:space="preserve"> run</w:t>
      </w:r>
      <w:r w:rsidR="000F0785">
        <w:rPr>
          <w:sz w:val="20"/>
          <w:szCs w:val="20"/>
        </w:rPr>
        <w:t>, and visualize the results of</w:t>
      </w:r>
      <w:r>
        <w:rPr>
          <w:sz w:val="20"/>
          <w:szCs w:val="20"/>
        </w:rPr>
        <w:t xml:space="preserve"> the </w:t>
      </w:r>
      <w:r w:rsidR="003A3E8C">
        <w:rPr>
          <w:sz w:val="20"/>
          <w:szCs w:val="20"/>
        </w:rPr>
        <w:t>application</w:t>
      </w:r>
      <w:r>
        <w:rPr>
          <w:sz w:val="20"/>
          <w:szCs w:val="20"/>
        </w:rPr>
        <w:t xml:space="preserve"> are found in the README </w:t>
      </w:r>
      <w:r w:rsidR="003A3E8C">
        <w:rPr>
          <w:sz w:val="20"/>
          <w:szCs w:val="20"/>
        </w:rPr>
        <w:t xml:space="preserve">file </w:t>
      </w:r>
      <w:r>
        <w:rPr>
          <w:sz w:val="20"/>
          <w:szCs w:val="20"/>
        </w:rPr>
        <w:t xml:space="preserve">at: </w:t>
      </w:r>
    </w:p>
    <w:p w14:paraId="2C200D96" w14:textId="59A992F2" w:rsidR="003A3E8C" w:rsidRPr="005B13A0" w:rsidRDefault="00EA50C0" w:rsidP="003A3E8C">
      <w:pPr>
        <w:spacing w:line="360" w:lineRule="auto"/>
        <w:jc w:val="both"/>
        <w:rPr>
          <w:sz w:val="20"/>
          <w:szCs w:val="20"/>
        </w:rPr>
      </w:pPr>
      <w:hyperlink r:id="rId5" w:history="1">
        <w:r w:rsidR="003A3E8C" w:rsidRPr="00B53347">
          <w:rPr>
            <w:rStyle w:val="Hyperlink"/>
            <w:sz w:val="20"/>
            <w:szCs w:val="20"/>
          </w:rPr>
          <w:t>https://github.com/nasa-nccs-cds/floodmap/blob/master/README.md</w:t>
        </w:r>
      </w:hyperlink>
    </w:p>
    <w:p w14:paraId="32895A58" w14:textId="4C6A1E56" w:rsidR="00990031" w:rsidRPr="009C17E9" w:rsidRDefault="00990031" w:rsidP="009C17E9">
      <w:pPr>
        <w:pStyle w:val="Heading1"/>
      </w:pPr>
      <w:r w:rsidRPr="009C17E9">
        <w:lastRenderedPageBreak/>
        <w:t xml:space="preserve">Application </w:t>
      </w:r>
      <w:r w:rsidR="00067BC4">
        <w:t>C</w:t>
      </w:r>
      <w:r w:rsidRPr="009C17E9">
        <w:t>onfiguration:</w:t>
      </w:r>
    </w:p>
    <w:p w14:paraId="5D9F7D81" w14:textId="3930E6A9" w:rsidR="00990031" w:rsidRDefault="00990031" w:rsidP="009C17E9">
      <w:pPr>
        <w:jc w:val="both"/>
        <w:rPr>
          <w:sz w:val="20"/>
          <w:szCs w:val="20"/>
        </w:rPr>
      </w:pPr>
      <w:r>
        <w:rPr>
          <w:sz w:val="20"/>
          <w:szCs w:val="20"/>
        </w:rPr>
        <w:t xml:space="preserve">The application is configured using </w:t>
      </w:r>
      <w:proofErr w:type="gramStart"/>
      <w:r>
        <w:rPr>
          <w:sz w:val="20"/>
          <w:szCs w:val="20"/>
        </w:rPr>
        <w:t>a</w:t>
      </w:r>
      <w:proofErr w:type="gramEnd"/>
      <w:r>
        <w:rPr>
          <w:sz w:val="20"/>
          <w:szCs w:val="20"/>
        </w:rPr>
        <w:t xml:space="preserve"> </w:t>
      </w:r>
      <w:proofErr w:type="spellStart"/>
      <w:r>
        <w:rPr>
          <w:sz w:val="20"/>
          <w:szCs w:val="20"/>
        </w:rPr>
        <w:t>yml</w:t>
      </w:r>
      <w:proofErr w:type="spellEnd"/>
      <w:r>
        <w:rPr>
          <w:sz w:val="20"/>
          <w:szCs w:val="20"/>
        </w:rPr>
        <w:t xml:space="preserve"> file (</w:t>
      </w:r>
      <w:r w:rsidR="00FB36AC">
        <w:rPr>
          <w:sz w:val="20"/>
          <w:szCs w:val="20"/>
        </w:rPr>
        <w:t xml:space="preserve">several samples can be found in the distribution’s </w:t>
      </w:r>
      <w:proofErr w:type="spellStart"/>
      <w:r w:rsidR="00FB36AC" w:rsidRPr="00782601">
        <w:rPr>
          <w:i/>
          <w:iCs/>
          <w:sz w:val="20"/>
          <w:szCs w:val="20"/>
        </w:rPr>
        <w:t>floodmap</w:t>
      </w:r>
      <w:proofErr w:type="spellEnd"/>
      <w:r w:rsidR="00FB36AC" w:rsidRPr="00782601">
        <w:rPr>
          <w:i/>
          <w:iCs/>
          <w:sz w:val="20"/>
          <w:szCs w:val="20"/>
        </w:rPr>
        <w:t>/specs</w:t>
      </w:r>
      <w:r w:rsidR="00FB36AC">
        <w:rPr>
          <w:sz w:val="20"/>
          <w:szCs w:val="20"/>
        </w:rPr>
        <w:t xml:space="preserve"> directory</w:t>
      </w:r>
      <w:r>
        <w:rPr>
          <w:sz w:val="20"/>
          <w:szCs w:val="20"/>
        </w:rPr>
        <w:t xml:space="preserve">).  </w:t>
      </w:r>
      <w:r w:rsidR="009927CC">
        <w:rPr>
          <w:sz w:val="20"/>
          <w:szCs w:val="20"/>
        </w:rPr>
        <w:t>Below</w:t>
      </w:r>
      <w:r>
        <w:rPr>
          <w:sz w:val="20"/>
          <w:szCs w:val="20"/>
        </w:rPr>
        <w:t xml:space="preserve"> is a sample spec file (the parameters are explained </w:t>
      </w:r>
      <w:r w:rsidR="00B260C2">
        <w:rPr>
          <w:sz w:val="20"/>
          <w:szCs w:val="20"/>
        </w:rPr>
        <w:t>in the next section</w:t>
      </w:r>
      <w:r>
        <w:rPr>
          <w:sz w:val="20"/>
          <w:szCs w:val="20"/>
        </w:rPr>
        <w:t>)</w:t>
      </w:r>
      <w:r w:rsidR="009927CC">
        <w:rPr>
          <w:sz w:val="20"/>
          <w:szCs w:val="20"/>
        </w:rPr>
        <w:t>.  This configuration uses lake mask files.</w:t>
      </w:r>
      <w:r w:rsidR="00956BC9">
        <w:rPr>
          <w:sz w:val="20"/>
          <w:szCs w:val="20"/>
        </w:rPr>
        <w:t xml:space="preserve">  The path to the spec file is passed as the first argument to the execution script.</w:t>
      </w:r>
    </w:p>
    <w:p w14:paraId="20D8A179" w14:textId="77777777" w:rsidR="00AE2CEF" w:rsidRDefault="00AE2CEF" w:rsidP="009C17E9">
      <w:pPr>
        <w:jc w:val="both"/>
        <w:rPr>
          <w:sz w:val="20"/>
          <w:szCs w:val="20"/>
        </w:rPr>
      </w:pPr>
    </w:p>
    <w:p w14:paraId="2FC701E7" w14:textId="65FF761B" w:rsidR="009131D9" w:rsidRPr="00EA50C0" w:rsidRDefault="00990031" w:rsidP="009131D9">
      <w:pPr>
        <w:pStyle w:val="HTMLPreformatted"/>
        <w:shd w:val="clear" w:color="auto" w:fill="131314"/>
        <w:rPr>
          <w:color w:val="EBEBEB"/>
          <w:sz w:val="16"/>
          <w:szCs w:val="16"/>
        </w:rPr>
      </w:pPr>
      <w:r>
        <w:rPr>
          <w:color w:val="080808"/>
        </w:rPr>
        <w:br/>
      </w:r>
      <w:r w:rsidR="009131D9" w:rsidRPr="00EA50C0">
        <w:rPr>
          <w:color w:val="ED864A"/>
          <w:sz w:val="16"/>
          <w:szCs w:val="16"/>
        </w:rPr>
        <w:t>defaults</w:t>
      </w:r>
      <w:r w:rsidR="009131D9" w:rsidRPr="00EA50C0">
        <w:rPr>
          <w:color w:val="EBEBEB"/>
          <w:sz w:val="16"/>
          <w:szCs w:val="16"/>
        </w:rPr>
        <w:t>:</w:t>
      </w:r>
      <w:r w:rsidR="009131D9" w:rsidRPr="00EA50C0">
        <w:rPr>
          <w:color w:val="EBEBEB"/>
          <w:sz w:val="16"/>
          <w:szCs w:val="16"/>
        </w:rPr>
        <w:br/>
        <w:t xml:space="preserve">    </w:t>
      </w:r>
      <w:proofErr w:type="spellStart"/>
      <w:r w:rsidR="009131D9" w:rsidRPr="00EA50C0">
        <w:rPr>
          <w:color w:val="ED864A"/>
          <w:sz w:val="16"/>
          <w:szCs w:val="16"/>
        </w:rPr>
        <w:t>results_dir</w:t>
      </w:r>
      <w:proofErr w:type="spellEnd"/>
      <w:r w:rsidR="009131D9" w:rsidRPr="00EA50C0">
        <w:rPr>
          <w:color w:val="EBEBEB"/>
          <w:sz w:val="16"/>
          <w:szCs w:val="16"/>
        </w:rPr>
        <w:t xml:space="preserve">: </w:t>
      </w:r>
      <w:r w:rsidR="009131D9" w:rsidRPr="00EA50C0">
        <w:rPr>
          <w:color w:val="54B33E"/>
          <w:sz w:val="16"/>
          <w:szCs w:val="16"/>
        </w:rPr>
        <w:t>"/Users/</w:t>
      </w:r>
      <w:proofErr w:type="spellStart"/>
      <w:r w:rsidR="009131D9" w:rsidRPr="00EA50C0">
        <w:rPr>
          <w:color w:val="54B33E"/>
          <w:sz w:val="16"/>
          <w:szCs w:val="16"/>
        </w:rPr>
        <w:t>tpmaxwel</w:t>
      </w:r>
      <w:proofErr w:type="spellEnd"/>
      <w:r w:rsidR="009131D9" w:rsidRPr="00EA50C0">
        <w:rPr>
          <w:color w:val="54B33E"/>
          <w:sz w:val="16"/>
          <w:szCs w:val="16"/>
        </w:rPr>
        <w:t>/Development/Data/</w:t>
      </w:r>
      <w:proofErr w:type="spellStart"/>
      <w:r w:rsidR="009131D9" w:rsidRPr="00EA50C0">
        <w:rPr>
          <w:color w:val="54B33E"/>
          <w:sz w:val="16"/>
          <w:szCs w:val="16"/>
        </w:rPr>
        <w:t>WaterMapping</w:t>
      </w:r>
      <w:proofErr w:type="spellEnd"/>
      <w:r w:rsidR="009131D9" w:rsidRPr="00EA50C0">
        <w:rPr>
          <w:color w:val="54B33E"/>
          <w:sz w:val="16"/>
          <w:szCs w:val="16"/>
        </w:rPr>
        <w:t>/Results"</w:t>
      </w:r>
      <w:r w:rsidR="009131D9" w:rsidRPr="00EA50C0">
        <w:rPr>
          <w:color w:val="54B33E"/>
          <w:sz w:val="16"/>
          <w:szCs w:val="16"/>
        </w:rPr>
        <w:br/>
        <w:t xml:space="preserve">    </w:t>
      </w:r>
      <w:proofErr w:type="spellStart"/>
      <w:r w:rsidR="009131D9" w:rsidRPr="00EA50C0">
        <w:rPr>
          <w:color w:val="ED864A"/>
          <w:sz w:val="16"/>
          <w:szCs w:val="16"/>
        </w:rPr>
        <w:t>water_class_thresholds</w:t>
      </w:r>
      <w:proofErr w:type="spellEnd"/>
      <w:r w:rsidR="009131D9" w:rsidRPr="00EA50C0">
        <w:rPr>
          <w:color w:val="EBEBEB"/>
          <w:sz w:val="16"/>
          <w:szCs w:val="16"/>
        </w:rPr>
        <w:t>: [ 0.02, 0.93 ]</w:t>
      </w:r>
      <w:r w:rsidR="009131D9" w:rsidRPr="00EA50C0">
        <w:rPr>
          <w:color w:val="EBEBEB"/>
          <w:sz w:val="16"/>
          <w:szCs w:val="16"/>
        </w:rPr>
        <w:br/>
        <w:t xml:space="preserve">    </w:t>
      </w:r>
      <w:proofErr w:type="spellStart"/>
      <w:r w:rsidR="009131D9" w:rsidRPr="00EA50C0">
        <w:rPr>
          <w:color w:val="ED864A"/>
          <w:sz w:val="16"/>
          <w:szCs w:val="16"/>
        </w:rPr>
        <w:t>log_dir</w:t>
      </w:r>
      <w:proofErr w:type="spellEnd"/>
      <w:r w:rsidR="009131D9" w:rsidRPr="00EA50C0">
        <w:rPr>
          <w:color w:val="EBEBEB"/>
          <w:sz w:val="16"/>
          <w:szCs w:val="16"/>
        </w:rPr>
        <w:t xml:space="preserve">: </w:t>
      </w:r>
      <w:r w:rsidR="009131D9" w:rsidRPr="00EA50C0">
        <w:rPr>
          <w:color w:val="54B33E"/>
          <w:sz w:val="16"/>
          <w:szCs w:val="16"/>
        </w:rPr>
        <w:t>"/Users/</w:t>
      </w:r>
      <w:proofErr w:type="spellStart"/>
      <w:r w:rsidR="009131D9" w:rsidRPr="00EA50C0">
        <w:rPr>
          <w:color w:val="54B33E"/>
          <w:sz w:val="16"/>
          <w:szCs w:val="16"/>
        </w:rPr>
        <w:t>tpmaxwel</w:t>
      </w:r>
      <w:proofErr w:type="spellEnd"/>
      <w:r w:rsidR="009131D9" w:rsidRPr="00EA50C0">
        <w:rPr>
          <w:color w:val="54B33E"/>
          <w:sz w:val="16"/>
          <w:szCs w:val="16"/>
        </w:rPr>
        <w:t>/Development/Data/</w:t>
      </w:r>
      <w:proofErr w:type="spellStart"/>
      <w:r w:rsidR="009131D9" w:rsidRPr="00EA50C0">
        <w:rPr>
          <w:color w:val="54B33E"/>
          <w:sz w:val="16"/>
          <w:szCs w:val="16"/>
        </w:rPr>
        <w:t>WaterMapping</w:t>
      </w:r>
      <w:proofErr w:type="spellEnd"/>
      <w:r w:rsidR="009131D9" w:rsidRPr="00EA50C0">
        <w:rPr>
          <w:color w:val="54B33E"/>
          <w:sz w:val="16"/>
          <w:szCs w:val="16"/>
        </w:rPr>
        <w:t>/Logs"</w:t>
      </w:r>
      <w:r w:rsidR="009131D9" w:rsidRPr="00EA50C0">
        <w:rPr>
          <w:color w:val="54B33E"/>
          <w:sz w:val="16"/>
          <w:szCs w:val="16"/>
        </w:rPr>
        <w:br/>
        <w:t xml:space="preserve">    </w:t>
      </w:r>
      <w:proofErr w:type="spellStart"/>
      <w:r w:rsidR="009131D9" w:rsidRPr="00EA50C0">
        <w:rPr>
          <w:color w:val="ED864A"/>
          <w:sz w:val="16"/>
          <w:szCs w:val="16"/>
        </w:rPr>
        <w:t>ncores</w:t>
      </w:r>
      <w:proofErr w:type="spellEnd"/>
      <w:r w:rsidR="009131D9" w:rsidRPr="00EA50C0">
        <w:rPr>
          <w:color w:val="EBEBEB"/>
          <w:sz w:val="16"/>
          <w:szCs w:val="16"/>
        </w:rPr>
        <w:t>: 1</w:t>
      </w:r>
      <w:r w:rsidR="009131D9" w:rsidRPr="00EA50C0">
        <w:rPr>
          <w:color w:val="EBEBEB"/>
          <w:sz w:val="16"/>
          <w:szCs w:val="16"/>
        </w:rPr>
        <w:br/>
        <w:t xml:space="preserve">    </w:t>
      </w:r>
      <w:proofErr w:type="spellStart"/>
      <w:r w:rsidR="009131D9" w:rsidRPr="00EA50C0">
        <w:rPr>
          <w:color w:val="ED864A"/>
          <w:sz w:val="16"/>
          <w:szCs w:val="16"/>
        </w:rPr>
        <w:t>skip_existing</w:t>
      </w:r>
      <w:proofErr w:type="spellEnd"/>
      <w:r w:rsidR="009131D9" w:rsidRPr="00EA50C0">
        <w:rPr>
          <w:color w:val="EBEBEB"/>
          <w:sz w:val="16"/>
          <w:szCs w:val="16"/>
        </w:rPr>
        <w:t>: True</w:t>
      </w:r>
      <w:r w:rsidR="009131D9" w:rsidRPr="00EA50C0">
        <w:rPr>
          <w:color w:val="EBEBEB"/>
          <w:sz w:val="16"/>
          <w:szCs w:val="16"/>
        </w:rPr>
        <w:br/>
        <w:t xml:space="preserve">    </w:t>
      </w:r>
      <w:proofErr w:type="spellStart"/>
      <w:r w:rsidR="009131D9" w:rsidRPr="00EA50C0">
        <w:rPr>
          <w:color w:val="ED864A"/>
          <w:sz w:val="16"/>
          <w:szCs w:val="16"/>
        </w:rPr>
        <w:t>download_only</w:t>
      </w:r>
      <w:proofErr w:type="spellEnd"/>
      <w:r w:rsidR="009131D9" w:rsidRPr="00EA50C0">
        <w:rPr>
          <w:color w:val="EBEBEB"/>
          <w:sz w:val="16"/>
          <w:szCs w:val="16"/>
        </w:rPr>
        <w:t>: False</w:t>
      </w:r>
      <w:r w:rsidR="009131D9" w:rsidRPr="00EA50C0">
        <w:rPr>
          <w:color w:val="EBEBEB"/>
          <w:sz w:val="16"/>
          <w:szCs w:val="16"/>
        </w:rPr>
        <w:br/>
        <w:t xml:space="preserve">    </w:t>
      </w:r>
      <w:r w:rsidR="009131D9" w:rsidRPr="00EA50C0">
        <w:rPr>
          <w:color w:val="ED864A"/>
          <w:sz w:val="16"/>
          <w:szCs w:val="16"/>
        </w:rPr>
        <w:t>format</w:t>
      </w:r>
      <w:r w:rsidR="009131D9" w:rsidRPr="00EA50C0">
        <w:rPr>
          <w:color w:val="EBEBEB"/>
          <w:sz w:val="16"/>
          <w:szCs w:val="16"/>
        </w:rPr>
        <w:t xml:space="preserve">: </w:t>
      </w:r>
      <w:r w:rsidR="009131D9" w:rsidRPr="00EA50C0">
        <w:rPr>
          <w:color w:val="54B33E"/>
          <w:sz w:val="16"/>
          <w:szCs w:val="16"/>
        </w:rPr>
        <w:t>'</w:t>
      </w:r>
      <w:proofErr w:type="spellStart"/>
      <w:r w:rsidR="009131D9" w:rsidRPr="00EA50C0">
        <w:rPr>
          <w:color w:val="54B33E"/>
          <w:sz w:val="16"/>
          <w:szCs w:val="16"/>
        </w:rPr>
        <w:t>tif</w:t>
      </w:r>
      <w:proofErr w:type="spellEnd"/>
      <w:r w:rsidR="009131D9" w:rsidRPr="00EA50C0">
        <w:rPr>
          <w:color w:val="54B33E"/>
          <w:sz w:val="16"/>
          <w:szCs w:val="16"/>
        </w:rPr>
        <w:t>'</w:t>
      </w:r>
      <w:r w:rsidR="009131D9" w:rsidRPr="00EA50C0">
        <w:rPr>
          <w:color w:val="54B33E"/>
          <w:sz w:val="16"/>
          <w:szCs w:val="16"/>
        </w:rPr>
        <w:br/>
        <w:t xml:space="preserve">    </w:t>
      </w:r>
      <w:proofErr w:type="spellStart"/>
      <w:r w:rsidR="009131D9" w:rsidRPr="00EA50C0">
        <w:rPr>
          <w:color w:val="ED864A"/>
          <w:sz w:val="16"/>
          <w:szCs w:val="16"/>
        </w:rPr>
        <w:t>lake_masks</w:t>
      </w:r>
      <w:proofErr w:type="spellEnd"/>
      <w:r w:rsidR="009131D9" w:rsidRPr="00EA50C0">
        <w:rPr>
          <w:color w:val="EBEBEB"/>
          <w:sz w:val="16"/>
          <w:szCs w:val="16"/>
        </w:rPr>
        <w:t>:</w:t>
      </w:r>
      <w:r w:rsidR="009131D9" w:rsidRPr="00EA50C0">
        <w:rPr>
          <w:color w:val="EBEBEB"/>
          <w:sz w:val="16"/>
          <w:szCs w:val="16"/>
        </w:rPr>
        <w:br/>
        <w:t xml:space="preserve">        </w:t>
      </w:r>
      <w:proofErr w:type="spellStart"/>
      <w:r w:rsidR="009131D9" w:rsidRPr="00EA50C0">
        <w:rPr>
          <w:color w:val="ED864A"/>
          <w:sz w:val="16"/>
          <w:szCs w:val="16"/>
        </w:rPr>
        <w:t>basedir</w:t>
      </w:r>
      <w:proofErr w:type="spellEnd"/>
      <w:r w:rsidR="009131D9" w:rsidRPr="00EA50C0">
        <w:rPr>
          <w:color w:val="EBEBEB"/>
          <w:sz w:val="16"/>
          <w:szCs w:val="16"/>
        </w:rPr>
        <w:t xml:space="preserve">: </w:t>
      </w:r>
      <w:r w:rsidR="009131D9" w:rsidRPr="00EA50C0">
        <w:rPr>
          <w:color w:val="54B33E"/>
          <w:sz w:val="16"/>
          <w:szCs w:val="16"/>
        </w:rPr>
        <w:t>"/Users/</w:t>
      </w:r>
      <w:proofErr w:type="spellStart"/>
      <w:r w:rsidR="009131D9" w:rsidRPr="00EA50C0">
        <w:rPr>
          <w:color w:val="54B33E"/>
          <w:sz w:val="16"/>
          <w:szCs w:val="16"/>
        </w:rPr>
        <w:t>tpmaxwel</w:t>
      </w:r>
      <w:proofErr w:type="spellEnd"/>
      <w:r w:rsidR="009131D9" w:rsidRPr="00EA50C0">
        <w:rPr>
          <w:color w:val="54B33E"/>
          <w:sz w:val="16"/>
          <w:szCs w:val="16"/>
        </w:rPr>
        <w:t>/Development/Data/</w:t>
      </w:r>
      <w:proofErr w:type="spellStart"/>
      <w:r w:rsidR="009131D9" w:rsidRPr="00EA50C0">
        <w:rPr>
          <w:color w:val="54B33E"/>
          <w:sz w:val="16"/>
          <w:szCs w:val="16"/>
        </w:rPr>
        <w:t>WaterMapping</w:t>
      </w:r>
      <w:proofErr w:type="spellEnd"/>
      <w:r w:rsidR="009131D9" w:rsidRPr="00EA50C0">
        <w:rPr>
          <w:color w:val="54B33E"/>
          <w:sz w:val="16"/>
          <w:szCs w:val="16"/>
        </w:rPr>
        <w:t>/</w:t>
      </w:r>
      <w:proofErr w:type="spellStart"/>
      <w:r w:rsidR="009131D9" w:rsidRPr="00EA50C0">
        <w:rPr>
          <w:color w:val="54B33E"/>
          <w:sz w:val="16"/>
          <w:szCs w:val="16"/>
        </w:rPr>
        <w:t>LakeMasks</w:t>
      </w:r>
      <w:proofErr w:type="spellEnd"/>
      <w:r w:rsidR="009131D9" w:rsidRPr="00EA50C0">
        <w:rPr>
          <w:color w:val="54B33E"/>
          <w:sz w:val="16"/>
          <w:szCs w:val="16"/>
        </w:rPr>
        <w:t>"</w:t>
      </w:r>
      <w:r w:rsidR="009131D9" w:rsidRPr="00EA50C0">
        <w:rPr>
          <w:color w:val="54B33E"/>
          <w:sz w:val="16"/>
          <w:szCs w:val="16"/>
        </w:rPr>
        <w:br/>
        <w:t xml:space="preserve">        </w:t>
      </w:r>
      <w:r w:rsidR="009131D9" w:rsidRPr="00EA50C0">
        <w:rPr>
          <w:color w:val="ED864A"/>
          <w:sz w:val="16"/>
          <w:szCs w:val="16"/>
        </w:rPr>
        <w:t>file</w:t>
      </w:r>
      <w:r w:rsidR="009131D9" w:rsidRPr="00EA50C0">
        <w:rPr>
          <w:color w:val="EBEBEB"/>
          <w:sz w:val="16"/>
          <w:szCs w:val="16"/>
        </w:rPr>
        <w:t xml:space="preserve">: </w:t>
      </w:r>
      <w:r w:rsidR="009131D9" w:rsidRPr="00EA50C0">
        <w:rPr>
          <w:color w:val="54B33E"/>
          <w:sz w:val="16"/>
          <w:szCs w:val="16"/>
        </w:rPr>
        <w:t>"lake_{</w:t>
      </w:r>
      <w:proofErr w:type="spellStart"/>
      <w:r w:rsidR="009131D9" w:rsidRPr="00EA50C0">
        <w:rPr>
          <w:color w:val="54B33E"/>
          <w:sz w:val="16"/>
          <w:szCs w:val="16"/>
        </w:rPr>
        <w:t>lake_index</w:t>
      </w:r>
      <w:proofErr w:type="spellEnd"/>
      <w:r w:rsidR="009131D9" w:rsidRPr="00EA50C0">
        <w:rPr>
          <w:color w:val="54B33E"/>
          <w:sz w:val="16"/>
          <w:szCs w:val="16"/>
        </w:rPr>
        <w:t>}.</w:t>
      </w:r>
      <w:proofErr w:type="spellStart"/>
      <w:r w:rsidR="009131D9" w:rsidRPr="00EA50C0">
        <w:rPr>
          <w:color w:val="54B33E"/>
          <w:sz w:val="16"/>
          <w:szCs w:val="16"/>
        </w:rPr>
        <w:t>tif</w:t>
      </w:r>
      <w:proofErr w:type="spellEnd"/>
      <w:r w:rsidR="009131D9" w:rsidRPr="00EA50C0">
        <w:rPr>
          <w:color w:val="54B33E"/>
          <w:sz w:val="16"/>
          <w:szCs w:val="16"/>
        </w:rPr>
        <w:t>"</w:t>
      </w:r>
      <w:r w:rsidR="009131D9" w:rsidRPr="00EA50C0">
        <w:rPr>
          <w:color w:val="54B33E"/>
          <w:sz w:val="16"/>
          <w:szCs w:val="16"/>
        </w:rPr>
        <w:br/>
        <w:t xml:space="preserve">        </w:t>
      </w:r>
      <w:proofErr w:type="spellStart"/>
      <w:r w:rsidR="009131D9" w:rsidRPr="00EA50C0">
        <w:rPr>
          <w:color w:val="ED864A"/>
          <w:sz w:val="16"/>
          <w:szCs w:val="16"/>
        </w:rPr>
        <w:t>lake_index_range</w:t>
      </w:r>
      <w:proofErr w:type="spellEnd"/>
      <w:r w:rsidR="009131D9" w:rsidRPr="00EA50C0">
        <w:rPr>
          <w:color w:val="EBEBEB"/>
          <w:sz w:val="16"/>
          <w:szCs w:val="16"/>
        </w:rPr>
        <w:t>: [0,6]</w:t>
      </w:r>
      <w:r w:rsidR="009131D9" w:rsidRPr="00EA50C0">
        <w:rPr>
          <w:color w:val="EBEBEB"/>
          <w:sz w:val="16"/>
          <w:szCs w:val="16"/>
        </w:rPr>
        <w:br/>
        <w:t xml:space="preserve">        </w:t>
      </w:r>
      <w:r w:rsidR="009131D9" w:rsidRPr="00EA50C0">
        <w:rPr>
          <w:color w:val="ED864A"/>
          <w:sz w:val="16"/>
          <w:szCs w:val="16"/>
        </w:rPr>
        <w:t>mask</w:t>
      </w:r>
      <w:r w:rsidR="009131D9" w:rsidRPr="00EA50C0">
        <w:rPr>
          <w:color w:val="EBEBEB"/>
          <w:sz w:val="16"/>
          <w:szCs w:val="16"/>
        </w:rPr>
        <w:t>: 3</w:t>
      </w:r>
      <w:r w:rsidR="009131D9" w:rsidRPr="00EA50C0">
        <w:rPr>
          <w:color w:val="EBEBEB"/>
          <w:sz w:val="16"/>
          <w:szCs w:val="16"/>
        </w:rPr>
        <w:br/>
        <w:t xml:space="preserve">        </w:t>
      </w:r>
      <w:r w:rsidR="009131D9" w:rsidRPr="00EA50C0">
        <w:rPr>
          <w:color w:val="ED864A"/>
          <w:sz w:val="16"/>
          <w:szCs w:val="16"/>
        </w:rPr>
        <w:t>water</w:t>
      </w:r>
      <w:r w:rsidR="009131D9" w:rsidRPr="00EA50C0">
        <w:rPr>
          <w:color w:val="EBEBEB"/>
          <w:sz w:val="16"/>
          <w:szCs w:val="16"/>
        </w:rPr>
        <w:t>: 1</w:t>
      </w:r>
      <w:r w:rsidR="009131D9" w:rsidRPr="00EA50C0">
        <w:rPr>
          <w:color w:val="EBEBEB"/>
          <w:sz w:val="16"/>
          <w:szCs w:val="16"/>
        </w:rPr>
        <w:br/>
      </w:r>
      <w:r w:rsidR="009131D9" w:rsidRPr="00EA50C0">
        <w:rPr>
          <w:color w:val="EBEBEB"/>
          <w:sz w:val="16"/>
          <w:szCs w:val="16"/>
        </w:rPr>
        <w:br/>
        <w:t xml:space="preserve">    </w:t>
      </w:r>
      <w:r w:rsidR="009131D9" w:rsidRPr="00EA50C0">
        <w:rPr>
          <w:color w:val="ED864A"/>
          <w:sz w:val="16"/>
          <w:szCs w:val="16"/>
        </w:rPr>
        <w:t>source</w:t>
      </w:r>
      <w:r w:rsidR="009131D9" w:rsidRPr="00EA50C0">
        <w:rPr>
          <w:color w:val="EBEBEB"/>
          <w:sz w:val="16"/>
          <w:szCs w:val="16"/>
        </w:rPr>
        <w:t>:</w:t>
      </w:r>
      <w:r w:rsidR="009131D9" w:rsidRPr="00EA50C0">
        <w:rPr>
          <w:color w:val="EBEBEB"/>
          <w:sz w:val="16"/>
          <w:szCs w:val="16"/>
        </w:rPr>
        <w:br/>
        <w:t xml:space="preserve">      </w:t>
      </w:r>
      <w:proofErr w:type="spellStart"/>
      <w:r w:rsidR="009131D9" w:rsidRPr="00EA50C0">
        <w:rPr>
          <w:color w:val="ED864A"/>
          <w:sz w:val="16"/>
          <w:szCs w:val="16"/>
        </w:rPr>
        <w:t>url</w:t>
      </w:r>
      <w:proofErr w:type="spellEnd"/>
      <w:r w:rsidR="009131D9" w:rsidRPr="00EA50C0">
        <w:rPr>
          <w:color w:val="EBEBEB"/>
          <w:sz w:val="16"/>
          <w:szCs w:val="16"/>
        </w:rPr>
        <w:t xml:space="preserve">: </w:t>
      </w:r>
      <w:r w:rsidR="009131D9" w:rsidRPr="00EA50C0">
        <w:rPr>
          <w:color w:val="54B33E"/>
          <w:sz w:val="16"/>
          <w:szCs w:val="16"/>
        </w:rPr>
        <w:t>'https://nrt4.modaps.eosdis.nasa.gov/</w:t>
      </w:r>
      <w:proofErr w:type="spellStart"/>
      <w:r w:rsidR="009131D9" w:rsidRPr="00EA50C0">
        <w:rPr>
          <w:color w:val="54B33E"/>
          <w:sz w:val="16"/>
          <w:szCs w:val="16"/>
        </w:rPr>
        <w:t>api</w:t>
      </w:r>
      <w:proofErr w:type="spellEnd"/>
      <w:r w:rsidR="009131D9" w:rsidRPr="00EA50C0">
        <w:rPr>
          <w:color w:val="54B33E"/>
          <w:sz w:val="16"/>
          <w:szCs w:val="16"/>
        </w:rPr>
        <w:t>/v2/content/archives/'</w:t>
      </w:r>
      <w:r w:rsidR="009131D9" w:rsidRPr="00EA50C0">
        <w:rPr>
          <w:color w:val="54B33E"/>
          <w:sz w:val="16"/>
          <w:szCs w:val="16"/>
        </w:rPr>
        <w:br/>
        <w:t xml:space="preserve">      </w:t>
      </w:r>
      <w:r w:rsidR="009131D9" w:rsidRPr="00EA50C0">
        <w:rPr>
          <w:color w:val="ED864A"/>
          <w:sz w:val="16"/>
          <w:szCs w:val="16"/>
        </w:rPr>
        <w:t>path</w:t>
      </w:r>
      <w:r w:rsidR="009131D9" w:rsidRPr="00EA50C0">
        <w:rPr>
          <w:color w:val="EBEBEB"/>
          <w:sz w:val="16"/>
          <w:szCs w:val="16"/>
        </w:rPr>
        <w:t xml:space="preserve">: </w:t>
      </w:r>
      <w:r w:rsidR="009131D9" w:rsidRPr="00EA50C0">
        <w:rPr>
          <w:color w:val="54B33E"/>
          <w:sz w:val="16"/>
          <w:szCs w:val="16"/>
        </w:rPr>
        <w:t>'</w:t>
      </w:r>
      <w:proofErr w:type="spellStart"/>
      <w:r w:rsidR="009131D9" w:rsidRPr="00EA50C0">
        <w:rPr>
          <w:color w:val="54B33E"/>
          <w:sz w:val="16"/>
          <w:szCs w:val="16"/>
        </w:rPr>
        <w:t>allData</w:t>
      </w:r>
      <w:proofErr w:type="spellEnd"/>
      <w:r w:rsidR="009131D9" w:rsidRPr="00EA50C0">
        <w:rPr>
          <w:color w:val="54B33E"/>
          <w:sz w:val="16"/>
          <w:szCs w:val="16"/>
        </w:rPr>
        <w:t>/{collection}/{product}/Recent'</w:t>
      </w:r>
      <w:r w:rsidR="009131D9" w:rsidRPr="00EA50C0">
        <w:rPr>
          <w:color w:val="54B33E"/>
          <w:sz w:val="16"/>
          <w:szCs w:val="16"/>
        </w:rPr>
        <w:br/>
        <w:t xml:space="preserve">      </w:t>
      </w:r>
      <w:r w:rsidR="009131D9" w:rsidRPr="00EA50C0">
        <w:rPr>
          <w:color w:val="ED864A"/>
          <w:sz w:val="16"/>
          <w:szCs w:val="16"/>
        </w:rPr>
        <w:t>product</w:t>
      </w:r>
      <w:r w:rsidR="009131D9" w:rsidRPr="00EA50C0">
        <w:rPr>
          <w:color w:val="EBEBEB"/>
          <w:sz w:val="16"/>
          <w:szCs w:val="16"/>
        </w:rPr>
        <w:t xml:space="preserve">:  </w:t>
      </w:r>
      <w:r w:rsidR="009131D9" w:rsidRPr="00EA50C0">
        <w:rPr>
          <w:color w:val="54B33E"/>
          <w:sz w:val="16"/>
          <w:szCs w:val="16"/>
        </w:rPr>
        <w:t>'MCDWD_L3_F2_NRT'</w:t>
      </w:r>
      <w:r w:rsidR="009131D9" w:rsidRPr="00EA50C0">
        <w:rPr>
          <w:color w:val="54B33E"/>
          <w:sz w:val="16"/>
          <w:szCs w:val="16"/>
        </w:rPr>
        <w:br/>
        <w:t xml:space="preserve">      </w:t>
      </w:r>
      <w:r w:rsidR="009131D9" w:rsidRPr="00EA50C0">
        <w:rPr>
          <w:color w:val="ED864A"/>
          <w:sz w:val="16"/>
          <w:szCs w:val="16"/>
        </w:rPr>
        <w:t>collection</w:t>
      </w:r>
      <w:r w:rsidR="009131D9" w:rsidRPr="00EA50C0">
        <w:rPr>
          <w:color w:val="EBEBEB"/>
          <w:sz w:val="16"/>
          <w:szCs w:val="16"/>
        </w:rPr>
        <w:t>: 61</w:t>
      </w:r>
      <w:r w:rsidR="009131D9" w:rsidRPr="00EA50C0">
        <w:rPr>
          <w:color w:val="EBEBEB"/>
          <w:sz w:val="16"/>
          <w:szCs w:val="16"/>
        </w:rPr>
        <w:br/>
        <w:t xml:space="preserve">      </w:t>
      </w:r>
      <w:r w:rsidR="009131D9" w:rsidRPr="00EA50C0">
        <w:rPr>
          <w:color w:val="ED864A"/>
          <w:sz w:val="16"/>
          <w:szCs w:val="16"/>
        </w:rPr>
        <w:t>token</w:t>
      </w:r>
      <w:r w:rsidR="009131D9" w:rsidRPr="00EA50C0">
        <w:rPr>
          <w:color w:val="EBEBEB"/>
          <w:sz w:val="16"/>
          <w:szCs w:val="16"/>
        </w:rPr>
        <w:t xml:space="preserve">: </w:t>
      </w:r>
      <w:r w:rsidR="009131D9" w:rsidRPr="00EA50C0">
        <w:rPr>
          <w:color w:val="54B33E"/>
          <w:sz w:val="16"/>
          <w:szCs w:val="16"/>
        </w:rPr>
        <w:t>'dHBtYXh3ZWw6ZE</w:t>
      </w:r>
      <w:r w:rsidR="009131D9" w:rsidRPr="00EA50C0">
        <w:rPr>
          <w:color w:val="54B33E"/>
          <w:sz w:val="16"/>
          <w:szCs w:val="16"/>
        </w:rPr>
        <w:t>…</w:t>
      </w:r>
      <w:r w:rsidR="009131D9" w:rsidRPr="00EA50C0">
        <w:rPr>
          <w:color w:val="54B33E"/>
          <w:sz w:val="16"/>
          <w:szCs w:val="16"/>
        </w:rPr>
        <w:t>'</w:t>
      </w:r>
      <w:r w:rsidR="009131D9" w:rsidRPr="00EA50C0">
        <w:rPr>
          <w:color w:val="54B33E"/>
          <w:sz w:val="16"/>
          <w:szCs w:val="16"/>
        </w:rPr>
        <w:br/>
        <w:t xml:space="preserve">      </w:t>
      </w:r>
      <w:proofErr w:type="spellStart"/>
      <w:r w:rsidR="009131D9" w:rsidRPr="00EA50C0">
        <w:rPr>
          <w:color w:val="ED864A"/>
          <w:sz w:val="16"/>
          <w:szCs w:val="16"/>
        </w:rPr>
        <w:t>archive_tiles</w:t>
      </w:r>
      <w:proofErr w:type="spellEnd"/>
      <w:r w:rsidR="009131D9" w:rsidRPr="00EA50C0">
        <w:rPr>
          <w:color w:val="EBEBEB"/>
          <w:sz w:val="16"/>
          <w:szCs w:val="16"/>
        </w:rPr>
        <w:t xml:space="preserve">: </w:t>
      </w:r>
      <w:r w:rsidR="009131D9" w:rsidRPr="00EA50C0">
        <w:rPr>
          <w:color w:val="54B33E"/>
          <w:sz w:val="16"/>
          <w:szCs w:val="16"/>
        </w:rPr>
        <w:t>'current'</w:t>
      </w:r>
      <w:r w:rsidR="009131D9" w:rsidRPr="00EA50C0">
        <w:rPr>
          <w:color w:val="54B33E"/>
          <w:sz w:val="16"/>
          <w:szCs w:val="16"/>
        </w:rPr>
        <w:br/>
        <w:t xml:space="preserve">      </w:t>
      </w:r>
      <w:proofErr w:type="spellStart"/>
      <w:r w:rsidR="009131D9" w:rsidRPr="00EA50C0">
        <w:rPr>
          <w:color w:val="ED864A"/>
          <w:sz w:val="16"/>
          <w:szCs w:val="16"/>
        </w:rPr>
        <w:t>history_length</w:t>
      </w:r>
      <w:proofErr w:type="spellEnd"/>
      <w:r w:rsidR="009131D9" w:rsidRPr="00EA50C0">
        <w:rPr>
          <w:color w:val="EBEBEB"/>
          <w:sz w:val="16"/>
          <w:szCs w:val="16"/>
        </w:rPr>
        <w:t>: 30</w:t>
      </w:r>
      <w:r w:rsidR="009131D9" w:rsidRPr="00EA50C0">
        <w:rPr>
          <w:color w:val="EBEBEB"/>
          <w:sz w:val="16"/>
          <w:szCs w:val="16"/>
        </w:rPr>
        <w:br/>
      </w:r>
      <w:r w:rsidR="009131D9" w:rsidRPr="00EA50C0">
        <w:rPr>
          <w:color w:val="EBEBEB"/>
          <w:sz w:val="16"/>
          <w:szCs w:val="16"/>
        </w:rPr>
        <w:br/>
        <w:t xml:space="preserve">    </w:t>
      </w:r>
      <w:proofErr w:type="spellStart"/>
      <w:r w:rsidR="009131D9" w:rsidRPr="00EA50C0">
        <w:rPr>
          <w:color w:val="ED864A"/>
          <w:sz w:val="16"/>
          <w:szCs w:val="16"/>
        </w:rPr>
        <w:t>water_maps</w:t>
      </w:r>
      <w:proofErr w:type="spellEnd"/>
      <w:r w:rsidR="009131D9" w:rsidRPr="00EA50C0">
        <w:rPr>
          <w:color w:val="EBEBEB"/>
          <w:sz w:val="16"/>
          <w:szCs w:val="16"/>
        </w:rPr>
        <w:t>:</w:t>
      </w:r>
      <w:r w:rsidR="009131D9" w:rsidRPr="00EA50C0">
        <w:rPr>
          <w:color w:val="EBEBEB"/>
          <w:sz w:val="16"/>
          <w:szCs w:val="16"/>
        </w:rPr>
        <w:br/>
        <w:t xml:space="preserve">        </w:t>
      </w:r>
      <w:r w:rsidR="009131D9" w:rsidRPr="00EA50C0">
        <w:rPr>
          <w:color w:val="ED864A"/>
          <w:sz w:val="16"/>
          <w:szCs w:val="16"/>
        </w:rPr>
        <w:t>threshold</w:t>
      </w:r>
      <w:r w:rsidR="009131D9" w:rsidRPr="00EA50C0">
        <w:rPr>
          <w:color w:val="EBEBEB"/>
          <w:sz w:val="16"/>
          <w:szCs w:val="16"/>
        </w:rPr>
        <w:t>: 0.5</w:t>
      </w:r>
      <w:r w:rsidR="009131D9" w:rsidRPr="00EA50C0">
        <w:rPr>
          <w:color w:val="EBEBEB"/>
          <w:sz w:val="16"/>
          <w:szCs w:val="16"/>
        </w:rPr>
        <w:br/>
        <w:t xml:space="preserve">        </w:t>
      </w:r>
      <w:proofErr w:type="spellStart"/>
      <w:r w:rsidR="009131D9" w:rsidRPr="00EA50C0">
        <w:rPr>
          <w:color w:val="ED864A"/>
          <w:sz w:val="16"/>
          <w:szCs w:val="16"/>
        </w:rPr>
        <w:t>bin_size</w:t>
      </w:r>
      <w:proofErr w:type="spellEnd"/>
      <w:r w:rsidR="009131D9" w:rsidRPr="00EA50C0">
        <w:rPr>
          <w:color w:val="EBEBEB"/>
          <w:sz w:val="16"/>
          <w:szCs w:val="16"/>
        </w:rPr>
        <w:t>: 8</w:t>
      </w:r>
    </w:p>
    <w:p w14:paraId="4A6D93FB" w14:textId="00A0CF5E" w:rsidR="009C29A2" w:rsidRPr="00FB36AC" w:rsidRDefault="009C29A2" w:rsidP="009C29A2">
      <w:pPr>
        <w:pStyle w:val="HTMLPreformatted"/>
        <w:shd w:val="clear" w:color="auto" w:fill="131314"/>
        <w:rPr>
          <w:rFonts w:asciiTheme="minorHAnsi" w:hAnsiTheme="minorHAnsi" w:cstheme="minorHAnsi"/>
          <w:color w:val="EBEBEB"/>
          <w:sz w:val="18"/>
          <w:szCs w:val="18"/>
        </w:rPr>
      </w:pPr>
    </w:p>
    <w:p w14:paraId="35D148E5" w14:textId="68D2DB8C" w:rsidR="00AE2CEF" w:rsidRPr="00AE2CEF" w:rsidRDefault="00AE2CEF" w:rsidP="00AE2CEF">
      <w:pPr>
        <w:pStyle w:val="HTMLPreformatted"/>
        <w:shd w:val="clear" w:color="auto" w:fill="131314"/>
        <w:rPr>
          <w:color w:val="EBEBEB"/>
          <w:sz w:val="16"/>
          <w:szCs w:val="16"/>
        </w:rPr>
      </w:pPr>
    </w:p>
    <w:p w14:paraId="070893DC" w14:textId="38E65BB9" w:rsidR="00990031" w:rsidRDefault="00990031" w:rsidP="009C17E9">
      <w:pPr>
        <w:pStyle w:val="HTMLPreformatted"/>
        <w:shd w:val="clear" w:color="auto" w:fill="FFFFFF"/>
        <w:ind w:left="360"/>
        <w:rPr>
          <w:rFonts w:ascii="Univers" w:hAnsi="Univers"/>
          <w:color w:val="080808"/>
          <w:sz w:val="16"/>
          <w:szCs w:val="16"/>
        </w:rPr>
      </w:pPr>
    </w:p>
    <w:p w14:paraId="11D64079" w14:textId="77777777" w:rsidR="00AE2505" w:rsidRPr="00ED1C97" w:rsidRDefault="00AE2505" w:rsidP="009C17E9">
      <w:pPr>
        <w:pStyle w:val="HTMLPreformatted"/>
        <w:shd w:val="clear" w:color="auto" w:fill="FFFFFF"/>
        <w:ind w:left="360"/>
        <w:rPr>
          <w:rFonts w:ascii="Univers" w:hAnsi="Univers"/>
          <w:color w:val="080808"/>
          <w:sz w:val="16"/>
          <w:szCs w:val="16"/>
        </w:rPr>
      </w:pPr>
    </w:p>
    <w:p w14:paraId="4E49B4DD" w14:textId="57629B81" w:rsidR="00990031" w:rsidRPr="00067BC4" w:rsidRDefault="00067BC4" w:rsidP="00AE2505">
      <w:pPr>
        <w:pStyle w:val="Heading2"/>
        <w:jc w:val="center"/>
      </w:pPr>
      <w:r>
        <w:t>Configuration</w:t>
      </w:r>
      <w:r w:rsidR="00990031" w:rsidRPr="00067BC4">
        <w:t xml:space="preserve"> Parameters</w:t>
      </w:r>
    </w:p>
    <w:p w14:paraId="75B25EEA" w14:textId="77777777" w:rsidR="004970AF" w:rsidRDefault="004970AF" w:rsidP="005F4362">
      <w:pPr>
        <w:jc w:val="both"/>
        <w:rPr>
          <w:sz w:val="20"/>
          <w:szCs w:val="20"/>
        </w:rPr>
      </w:pPr>
    </w:p>
    <w:p w14:paraId="42AF5650" w14:textId="56F02D78" w:rsidR="00DA0826" w:rsidRDefault="00DA0826" w:rsidP="005F4362">
      <w:pPr>
        <w:jc w:val="both"/>
        <w:rPr>
          <w:sz w:val="20"/>
          <w:szCs w:val="20"/>
        </w:rPr>
      </w:pPr>
      <w:r w:rsidRPr="00330A3D">
        <w:rPr>
          <w:sz w:val="20"/>
          <w:szCs w:val="20"/>
        </w:rPr>
        <w:t>The application execution is configu</w:t>
      </w:r>
      <w:r w:rsidR="0080080D" w:rsidRPr="00330A3D">
        <w:rPr>
          <w:sz w:val="20"/>
          <w:szCs w:val="20"/>
        </w:rPr>
        <w:t>r</w:t>
      </w:r>
      <w:r w:rsidRPr="00330A3D">
        <w:rPr>
          <w:sz w:val="20"/>
          <w:szCs w:val="20"/>
        </w:rPr>
        <w:t xml:space="preserve">ed </w:t>
      </w:r>
      <w:r w:rsidR="0080080D" w:rsidRPr="00330A3D">
        <w:rPr>
          <w:sz w:val="20"/>
          <w:szCs w:val="20"/>
        </w:rPr>
        <w:t xml:space="preserve">using </w:t>
      </w:r>
      <w:r w:rsidR="00330A3D" w:rsidRPr="00330A3D">
        <w:rPr>
          <w:sz w:val="20"/>
          <w:szCs w:val="20"/>
        </w:rPr>
        <w:t>t</w:t>
      </w:r>
      <w:r w:rsidR="0080080D" w:rsidRPr="00330A3D">
        <w:rPr>
          <w:sz w:val="20"/>
          <w:szCs w:val="20"/>
        </w:rPr>
        <w:t xml:space="preserve">he following parameters in the </w:t>
      </w:r>
      <w:proofErr w:type="spellStart"/>
      <w:r w:rsidR="0080080D" w:rsidRPr="00330A3D">
        <w:rPr>
          <w:sz w:val="20"/>
          <w:szCs w:val="20"/>
        </w:rPr>
        <w:t>spec.yml</w:t>
      </w:r>
      <w:proofErr w:type="spellEnd"/>
      <w:r w:rsidR="0080080D" w:rsidRPr="00330A3D">
        <w:rPr>
          <w:sz w:val="20"/>
          <w:szCs w:val="20"/>
        </w:rPr>
        <w:t xml:space="preserve"> file:</w:t>
      </w:r>
    </w:p>
    <w:p w14:paraId="570D352D" w14:textId="77777777" w:rsidR="004970AF" w:rsidRDefault="004970AF" w:rsidP="005F4362">
      <w:pPr>
        <w:jc w:val="both"/>
        <w:rPr>
          <w:sz w:val="20"/>
          <w:szCs w:val="20"/>
        </w:rPr>
      </w:pPr>
    </w:p>
    <w:p w14:paraId="5CD2D12E" w14:textId="77777777" w:rsidR="00330A3D" w:rsidRPr="00330A3D" w:rsidRDefault="00330A3D" w:rsidP="005F4362">
      <w:pPr>
        <w:ind w:left="720"/>
        <w:jc w:val="both"/>
        <w:rPr>
          <w:sz w:val="20"/>
          <w:szCs w:val="20"/>
        </w:rPr>
      </w:pPr>
    </w:p>
    <w:p w14:paraId="4FAD013B" w14:textId="60F9BB4A" w:rsidR="0080080D" w:rsidRPr="00BE16BF" w:rsidRDefault="0080080D" w:rsidP="009A3403">
      <w:pPr>
        <w:spacing w:line="360" w:lineRule="auto"/>
        <w:ind w:left="900" w:hanging="360"/>
        <w:jc w:val="both"/>
        <w:rPr>
          <w:rFonts w:asciiTheme="minorHAnsi" w:hAnsiTheme="minorHAnsi" w:cstheme="minorHAnsi"/>
          <w:color w:val="000000" w:themeColor="text1"/>
          <w:sz w:val="18"/>
          <w:szCs w:val="18"/>
        </w:rPr>
      </w:pPr>
      <w:proofErr w:type="spellStart"/>
      <w:r w:rsidRPr="00BE16BF">
        <w:rPr>
          <w:rFonts w:asciiTheme="minorHAnsi" w:hAnsiTheme="minorHAnsi" w:cstheme="minorHAnsi"/>
          <w:b/>
          <w:bCs/>
          <w:color w:val="000000" w:themeColor="text1"/>
          <w:sz w:val="18"/>
          <w:szCs w:val="18"/>
        </w:rPr>
        <w:t>results_dir</w:t>
      </w:r>
      <w:proofErr w:type="spellEnd"/>
      <w:r w:rsidRPr="00BE16BF">
        <w:rPr>
          <w:rFonts w:asciiTheme="minorHAnsi" w:hAnsiTheme="minorHAnsi" w:cstheme="minorHAnsi"/>
          <w:b/>
          <w:bCs/>
          <w:color w:val="000000" w:themeColor="text1"/>
          <w:sz w:val="18"/>
          <w:szCs w:val="18"/>
        </w:rPr>
        <w:t>:</w:t>
      </w:r>
      <w:r w:rsidRPr="00BE16BF">
        <w:rPr>
          <w:rFonts w:asciiTheme="minorHAnsi" w:hAnsiTheme="minorHAnsi" w:cstheme="minorHAnsi"/>
          <w:color w:val="000000" w:themeColor="text1"/>
          <w:sz w:val="18"/>
          <w:szCs w:val="18"/>
        </w:rPr>
        <w:t xml:space="preserve">  The directory where the processing results are written.</w:t>
      </w:r>
    </w:p>
    <w:p w14:paraId="70C7332A" w14:textId="5884D08F" w:rsidR="0080080D" w:rsidRPr="00BE16BF" w:rsidRDefault="0080080D" w:rsidP="009A3403">
      <w:pPr>
        <w:spacing w:after="120"/>
        <w:ind w:left="907" w:hanging="360"/>
        <w:jc w:val="both"/>
        <w:rPr>
          <w:rFonts w:asciiTheme="minorHAnsi" w:hAnsiTheme="minorHAnsi" w:cstheme="minorHAnsi"/>
          <w:color w:val="000000" w:themeColor="text1"/>
          <w:sz w:val="18"/>
          <w:szCs w:val="18"/>
        </w:rPr>
      </w:pPr>
      <w:proofErr w:type="spellStart"/>
      <w:r w:rsidRPr="00BE16BF">
        <w:rPr>
          <w:rFonts w:asciiTheme="minorHAnsi" w:hAnsiTheme="minorHAnsi" w:cstheme="minorHAnsi"/>
          <w:b/>
          <w:bCs/>
          <w:color w:val="000000" w:themeColor="text1"/>
          <w:sz w:val="18"/>
          <w:szCs w:val="18"/>
        </w:rPr>
        <w:t>water_class_thresholds</w:t>
      </w:r>
      <w:proofErr w:type="spellEnd"/>
      <w:r w:rsidRPr="00BE16BF">
        <w:rPr>
          <w:rFonts w:asciiTheme="minorHAnsi" w:hAnsiTheme="minorHAnsi" w:cstheme="minorHAnsi"/>
          <w:b/>
          <w:bCs/>
          <w:color w:val="000000" w:themeColor="text1"/>
          <w:sz w:val="18"/>
          <w:szCs w:val="18"/>
        </w:rPr>
        <w:t>:</w:t>
      </w:r>
      <w:r w:rsidRPr="00BE16BF">
        <w:rPr>
          <w:rFonts w:asciiTheme="minorHAnsi" w:hAnsiTheme="minorHAnsi" w:cstheme="minorHAnsi"/>
          <w:color w:val="000000" w:themeColor="text1"/>
          <w:sz w:val="18"/>
          <w:szCs w:val="18"/>
        </w:rPr>
        <w:t xml:space="preserve"> The min and max percent water thresholds calculated over time for each cell.   Any cell </w:t>
      </w:r>
      <w:r w:rsidR="00132D62" w:rsidRPr="00BE16BF">
        <w:rPr>
          <w:rFonts w:asciiTheme="minorHAnsi" w:hAnsiTheme="minorHAnsi" w:cstheme="minorHAnsi"/>
          <w:color w:val="000000" w:themeColor="text1"/>
          <w:sz w:val="18"/>
          <w:szCs w:val="18"/>
        </w:rPr>
        <w:t xml:space="preserve">with a </w:t>
      </w:r>
      <w:r w:rsidRPr="00BE16BF">
        <w:rPr>
          <w:rFonts w:asciiTheme="minorHAnsi" w:hAnsiTheme="minorHAnsi" w:cstheme="minorHAnsi"/>
          <w:color w:val="000000" w:themeColor="text1"/>
          <w:sz w:val="18"/>
          <w:szCs w:val="18"/>
        </w:rPr>
        <w:t xml:space="preserve">percent water </w:t>
      </w:r>
      <w:r w:rsidR="00132D62" w:rsidRPr="00BE16BF">
        <w:rPr>
          <w:rFonts w:asciiTheme="minorHAnsi" w:hAnsiTheme="minorHAnsi" w:cstheme="minorHAnsi"/>
          <w:color w:val="000000" w:themeColor="text1"/>
          <w:sz w:val="18"/>
          <w:szCs w:val="18"/>
        </w:rPr>
        <w:t xml:space="preserve">that </w:t>
      </w:r>
      <w:r w:rsidRPr="00BE16BF">
        <w:rPr>
          <w:rFonts w:asciiTheme="minorHAnsi" w:hAnsiTheme="minorHAnsi" w:cstheme="minorHAnsi"/>
          <w:color w:val="000000" w:themeColor="text1"/>
          <w:sz w:val="18"/>
          <w:szCs w:val="18"/>
        </w:rPr>
        <w:t xml:space="preserve">falls below the min threshold is declared to be permanent land, and any cell </w:t>
      </w:r>
      <w:r w:rsidR="00132D62" w:rsidRPr="00BE16BF">
        <w:rPr>
          <w:rFonts w:asciiTheme="minorHAnsi" w:hAnsiTheme="minorHAnsi" w:cstheme="minorHAnsi"/>
          <w:color w:val="000000" w:themeColor="text1"/>
          <w:sz w:val="18"/>
          <w:szCs w:val="18"/>
        </w:rPr>
        <w:t xml:space="preserve">with a </w:t>
      </w:r>
      <w:r w:rsidRPr="00BE16BF">
        <w:rPr>
          <w:rFonts w:asciiTheme="minorHAnsi" w:hAnsiTheme="minorHAnsi" w:cstheme="minorHAnsi"/>
          <w:color w:val="000000" w:themeColor="text1"/>
          <w:sz w:val="18"/>
          <w:szCs w:val="18"/>
        </w:rPr>
        <w:t xml:space="preserve">percent water </w:t>
      </w:r>
      <w:r w:rsidR="00132D62" w:rsidRPr="00BE16BF">
        <w:rPr>
          <w:rFonts w:asciiTheme="minorHAnsi" w:hAnsiTheme="minorHAnsi" w:cstheme="minorHAnsi"/>
          <w:color w:val="000000" w:themeColor="text1"/>
          <w:sz w:val="18"/>
          <w:szCs w:val="18"/>
        </w:rPr>
        <w:t xml:space="preserve">that </w:t>
      </w:r>
      <w:r w:rsidRPr="00BE16BF">
        <w:rPr>
          <w:rFonts w:asciiTheme="minorHAnsi" w:hAnsiTheme="minorHAnsi" w:cstheme="minorHAnsi"/>
          <w:color w:val="000000" w:themeColor="text1"/>
          <w:sz w:val="18"/>
          <w:szCs w:val="18"/>
        </w:rPr>
        <w:t>falls above the max threshold is declared to be permanent water.</w:t>
      </w:r>
    </w:p>
    <w:p w14:paraId="7A41E9B1" w14:textId="61F7AE14" w:rsidR="009927CC" w:rsidRPr="00BE16BF" w:rsidRDefault="009927CC" w:rsidP="009A3403">
      <w:pPr>
        <w:spacing w:after="120"/>
        <w:ind w:left="907" w:hanging="360"/>
        <w:jc w:val="both"/>
        <w:rPr>
          <w:rFonts w:asciiTheme="minorHAnsi" w:hAnsiTheme="minorHAnsi" w:cstheme="minorHAnsi"/>
          <w:color w:val="000000" w:themeColor="text1"/>
          <w:sz w:val="18"/>
          <w:szCs w:val="18"/>
        </w:rPr>
      </w:pPr>
      <w:proofErr w:type="spellStart"/>
      <w:r w:rsidRPr="00BE16BF">
        <w:rPr>
          <w:rFonts w:asciiTheme="minorHAnsi" w:hAnsiTheme="minorHAnsi" w:cstheme="minorHAnsi"/>
          <w:b/>
          <w:bCs/>
          <w:color w:val="000000" w:themeColor="text1"/>
          <w:sz w:val="18"/>
          <w:szCs w:val="18"/>
        </w:rPr>
        <w:t>log_dir</w:t>
      </w:r>
      <w:proofErr w:type="spellEnd"/>
      <w:r w:rsidRPr="00BE16BF">
        <w:rPr>
          <w:rFonts w:asciiTheme="minorHAnsi" w:hAnsiTheme="minorHAnsi" w:cstheme="minorHAnsi"/>
          <w:b/>
          <w:bCs/>
          <w:color w:val="000000" w:themeColor="text1"/>
          <w:sz w:val="18"/>
          <w:szCs w:val="18"/>
        </w:rPr>
        <w:t xml:space="preserve">:  </w:t>
      </w:r>
      <w:r w:rsidRPr="00BE16BF">
        <w:rPr>
          <w:rFonts w:asciiTheme="minorHAnsi" w:hAnsiTheme="minorHAnsi" w:cstheme="minorHAnsi"/>
          <w:color w:val="000000" w:themeColor="text1"/>
          <w:sz w:val="18"/>
          <w:szCs w:val="18"/>
        </w:rPr>
        <w:t>The directory where log files will be written.</w:t>
      </w:r>
    </w:p>
    <w:p w14:paraId="75DE1180" w14:textId="0558E8AA" w:rsidR="009927CC" w:rsidRPr="00BE16BF" w:rsidRDefault="009927CC" w:rsidP="009A3403">
      <w:pPr>
        <w:spacing w:after="120"/>
        <w:ind w:left="907" w:hanging="360"/>
        <w:jc w:val="both"/>
        <w:rPr>
          <w:rFonts w:asciiTheme="minorHAnsi" w:hAnsiTheme="minorHAnsi" w:cstheme="minorHAnsi"/>
          <w:color w:val="000000" w:themeColor="text1"/>
          <w:sz w:val="18"/>
          <w:szCs w:val="18"/>
        </w:rPr>
      </w:pPr>
      <w:proofErr w:type="spellStart"/>
      <w:r w:rsidRPr="00BE16BF">
        <w:rPr>
          <w:rFonts w:asciiTheme="minorHAnsi" w:hAnsiTheme="minorHAnsi" w:cstheme="minorHAnsi"/>
          <w:b/>
          <w:bCs/>
          <w:color w:val="000000" w:themeColor="text1"/>
          <w:sz w:val="18"/>
          <w:szCs w:val="18"/>
        </w:rPr>
        <w:t>ncores</w:t>
      </w:r>
      <w:proofErr w:type="spellEnd"/>
      <w:r w:rsidRPr="00BE16BF">
        <w:rPr>
          <w:rFonts w:asciiTheme="minorHAnsi" w:hAnsiTheme="minorHAnsi" w:cstheme="minorHAnsi"/>
          <w:b/>
          <w:bCs/>
          <w:color w:val="000000" w:themeColor="text1"/>
          <w:sz w:val="18"/>
          <w:szCs w:val="18"/>
        </w:rPr>
        <w:t xml:space="preserve">:  </w:t>
      </w:r>
      <w:r w:rsidRPr="00BE16BF">
        <w:rPr>
          <w:rFonts w:asciiTheme="minorHAnsi" w:hAnsiTheme="minorHAnsi" w:cstheme="minorHAnsi"/>
          <w:color w:val="000000" w:themeColor="text1"/>
          <w:sz w:val="18"/>
          <w:szCs w:val="18"/>
        </w:rPr>
        <w:t>The number of cores used for parallel processing.</w:t>
      </w:r>
    </w:p>
    <w:p w14:paraId="3EE27921" w14:textId="25927945" w:rsidR="00BE16BF" w:rsidRPr="00BE16BF" w:rsidRDefault="00BE16BF" w:rsidP="009A3403">
      <w:pPr>
        <w:spacing w:after="120"/>
        <w:ind w:left="907" w:hanging="360"/>
        <w:jc w:val="both"/>
        <w:rPr>
          <w:rFonts w:asciiTheme="minorHAnsi" w:hAnsiTheme="minorHAnsi" w:cstheme="minorHAnsi"/>
          <w:color w:val="000000" w:themeColor="text1"/>
          <w:sz w:val="18"/>
          <w:szCs w:val="18"/>
        </w:rPr>
      </w:pPr>
      <w:r w:rsidRPr="00BE16BF">
        <w:rPr>
          <w:rFonts w:asciiTheme="minorHAnsi" w:hAnsiTheme="minorHAnsi" w:cstheme="minorHAnsi"/>
          <w:b/>
          <w:bCs/>
          <w:color w:val="000000" w:themeColor="text1"/>
          <w:sz w:val="18"/>
          <w:szCs w:val="18"/>
        </w:rPr>
        <w:t>format:</w:t>
      </w:r>
      <w:r w:rsidRPr="00BE16BF">
        <w:rPr>
          <w:rFonts w:asciiTheme="minorHAnsi" w:hAnsiTheme="minorHAnsi" w:cstheme="minorHAnsi"/>
          <w:color w:val="000000" w:themeColor="text1"/>
          <w:sz w:val="18"/>
          <w:szCs w:val="18"/>
        </w:rPr>
        <w:t xml:space="preserve"> Output map format- can be either "</w:t>
      </w:r>
      <w:proofErr w:type="spellStart"/>
      <w:r w:rsidRPr="00BE16BF">
        <w:rPr>
          <w:rFonts w:asciiTheme="minorHAnsi" w:hAnsiTheme="minorHAnsi" w:cstheme="minorHAnsi"/>
          <w:color w:val="000000" w:themeColor="text1"/>
          <w:sz w:val="18"/>
          <w:szCs w:val="18"/>
        </w:rPr>
        <w:t>nc</w:t>
      </w:r>
      <w:proofErr w:type="spellEnd"/>
      <w:r w:rsidRPr="00BE16BF">
        <w:rPr>
          <w:rFonts w:asciiTheme="minorHAnsi" w:hAnsiTheme="minorHAnsi" w:cstheme="minorHAnsi"/>
          <w:color w:val="000000" w:themeColor="text1"/>
          <w:sz w:val="18"/>
          <w:szCs w:val="18"/>
        </w:rPr>
        <w:t>" (</w:t>
      </w:r>
      <w:proofErr w:type="spellStart"/>
      <w:r w:rsidRPr="00BE16BF">
        <w:rPr>
          <w:rFonts w:asciiTheme="minorHAnsi" w:hAnsiTheme="minorHAnsi" w:cstheme="minorHAnsi"/>
          <w:color w:val="000000" w:themeColor="text1"/>
          <w:sz w:val="18"/>
          <w:szCs w:val="18"/>
        </w:rPr>
        <w:t>netcdf</w:t>
      </w:r>
      <w:proofErr w:type="spellEnd"/>
      <w:r w:rsidRPr="00BE16BF">
        <w:rPr>
          <w:rFonts w:asciiTheme="minorHAnsi" w:hAnsiTheme="minorHAnsi" w:cstheme="minorHAnsi"/>
          <w:color w:val="000000" w:themeColor="text1"/>
          <w:sz w:val="18"/>
          <w:szCs w:val="18"/>
        </w:rPr>
        <w:t>) or "</w:t>
      </w:r>
      <w:proofErr w:type="spellStart"/>
      <w:r w:rsidRPr="00BE16BF">
        <w:rPr>
          <w:rFonts w:asciiTheme="minorHAnsi" w:hAnsiTheme="minorHAnsi" w:cstheme="minorHAnsi"/>
          <w:color w:val="000000" w:themeColor="text1"/>
          <w:sz w:val="18"/>
          <w:szCs w:val="18"/>
        </w:rPr>
        <w:t>tif</w:t>
      </w:r>
      <w:proofErr w:type="spellEnd"/>
      <w:r w:rsidRPr="00BE16BF">
        <w:rPr>
          <w:rFonts w:asciiTheme="minorHAnsi" w:hAnsiTheme="minorHAnsi" w:cstheme="minorHAnsi"/>
          <w:color w:val="000000" w:themeColor="text1"/>
          <w:sz w:val="18"/>
          <w:szCs w:val="18"/>
        </w:rPr>
        <w:t>" (</w:t>
      </w:r>
      <w:proofErr w:type="spellStart"/>
      <w:r w:rsidRPr="00BE16BF">
        <w:rPr>
          <w:rFonts w:asciiTheme="minorHAnsi" w:hAnsiTheme="minorHAnsi" w:cstheme="minorHAnsi"/>
          <w:color w:val="000000" w:themeColor="text1"/>
          <w:sz w:val="18"/>
          <w:szCs w:val="18"/>
        </w:rPr>
        <w:t>geotif</w:t>
      </w:r>
      <w:proofErr w:type="spellEnd"/>
      <w:r w:rsidRPr="00BE16BF">
        <w:rPr>
          <w:rFonts w:asciiTheme="minorHAnsi" w:hAnsiTheme="minorHAnsi" w:cstheme="minorHAnsi"/>
          <w:color w:val="000000" w:themeColor="text1"/>
          <w:sz w:val="18"/>
          <w:szCs w:val="18"/>
        </w:rPr>
        <w:t>)</w:t>
      </w:r>
    </w:p>
    <w:p w14:paraId="2F73674C" w14:textId="14B20B3A" w:rsidR="00BE16BF" w:rsidRDefault="00BE16BF" w:rsidP="00BE16BF">
      <w:pPr>
        <w:spacing w:after="120"/>
        <w:ind w:left="907" w:hanging="360"/>
        <w:jc w:val="both"/>
        <w:rPr>
          <w:rFonts w:asciiTheme="minorHAnsi" w:hAnsiTheme="minorHAnsi" w:cstheme="minorHAnsi"/>
          <w:color w:val="000000" w:themeColor="text1"/>
          <w:sz w:val="18"/>
          <w:szCs w:val="18"/>
        </w:rPr>
      </w:pPr>
      <w:proofErr w:type="spellStart"/>
      <w:r w:rsidRPr="00BE16BF">
        <w:rPr>
          <w:rFonts w:asciiTheme="minorHAnsi" w:hAnsiTheme="minorHAnsi" w:cstheme="minorHAnsi"/>
          <w:b/>
          <w:bCs/>
          <w:color w:val="000000" w:themeColor="text1"/>
          <w:sz w:val="18"/>
          <w:szCs w:val="18"/>
        </w:rPr>
        <w:t>skip_existing</w:t>
      </w:r>
      <w:proofErr w:type="spellEnd"/>
      <w:r w:rsidRPr="00BE16BF">
        <w:rPr>
          <w:rFonts w:asciiTheme="minorHAnsi" w:hAnsiTheme="minorHAnsi" w:cstheme="minorHAnsi"/>
          <w:b/>
          <w:bCs/>
          <w:color w:val="000000" w:themeColor="text1"/>
          <w:sz w:val="18"/>
          <w:szCs w:val="18"/>
        </w:rPr>
        <w:t>:</w:t>
      </w:r>
      <w:r w:rsidRPr="00BE16BF">
        <w:rPr>
          <w:rFonts w:asciiTheme="minorHAnsi" w:hAnsiTheme="minorHAnsi" w:cstheme="minorHAnsi"/>
          <w:color w:val="000000" w:themeColor="text1"/>
          <w:sz w:val="18"/>
          <w:szCs w:val="18"/>
        </w:rPr>
        <w:t xml:space="preserve"> If true, will not reprocess any results that already exist.</w:t>
      </w:r>
    </w:p>
    <w:p w14:paraId="0D657E00" w14:textId="2D501D65" w:rsidR="00EA50C0" w:rsidRPr="00BE16BF" w:rsidRDefault="00EA50C0" w:rsidP="00EA50C0">
      <w:pPr>
        <w:spacing w:after="120"/>
        <w:ind w:left="907" w:hanging="360"/>
        <w:jc w:val="both"/>
        <w:rPr>
          <w:rFonts w:asciiTheme="minorHAnsi" w:hAnsiTheme="minorHAnsi" w:cstheme="minorHAnsi"/>
          <w:color w:val="000000" w:themeColor="text1"/>
          <w:sz w:val="18"/>
          <w:szCs w:val="18"/>
        </w:rPr>
      </w:pPr>
      <w:proofErr w:type="spellStart"/>
      <w:r>
        <w:rPr>
          <w:rFonts w:asciiTheme="minorHAnsi" w:hAnsiTheme="minorHAnsi" w:cstheme="minorHAnsi"/>
          <w:b/>
          <w:bCs/>
          <w:color w:val="000000" w:themeColor="text1"/>
          <w:sz w:val="18"/>
          <w:szCs w:val="18"/>
        </w:rPr>
        <w:t>download_only</w:t>
      </w:r>
      <w:proofErr w:type="spellEnd"/>
      <w:r>
        <w:rPr>
          <w:rFonts w:asciiTheme="minorHAnsi" w:hAnsiTheme="minorHAnsi" w:cstheme="minorHAnsi"/>
          <w:b/>
          <w:bCs/>
          <w:color w:val="000000" w:themeColor="text1"/>
          <w:sz w:val="18"/>
          <w:szCs w:val="18"/>
        </w:rPr>
        <w:t xml:space="preserve">: </w:t>
      </w:r>
      <w:r w:rsidRPr="00BE16BF">
        <w:rPr>
          <w:rFonts w:asciiTheme="minorHAnsi" w:hAnsiTheme="minorHAnsi" w:cstheme="minorHAnsi"/>
          <w:color w:val="000000" w:themeColor="text1"/>
          <w:sz w:val="18"/>
          <w:szCs w:val="18"/>
        </w:rPr>
        <w:t xml:space="preserve"> If true, will </w:t>
      </w:r>
      <w:r>
        <w:rPr>
          <w:rFonts w:asciiTheme="minorHAnsi" w:hAnsiTheme="minorHAnsi" w:cstheme="minorHAnsi"/>
          <w:color w:val="000000" w:themeColor="text1"/>
          <w:sz w:val="18"/>
          <w:szCs w:val="18"/>
        </w:rPr>
        <w:t>download the current data files but not run the processing workflow.</w:t>
      </w:r>
    </w:p>
    <w:p w14:paraId="1925B9FA" w14:textId="45F7791A" w:rsidR="00C71279" w:rsidRPr="00BE16BF" w:rsidRDefault="00C71279" w:rsidP="009A3403">
      <w:pPr>
        <w:spacing w:line="360" w:lineRule="auto"/>
        <w:ind w:left="900" w:hanging="360"/>
        <w:jc w:val="both"/>
        <w:rPr>
          <w:rFonts w:asciiTheme="minorHAnsi" w:hAnsiTheme="minorHAnsi" w:cstheme="minorHAnsi"/>
          <w:color w:val="000000" w:themeColor="text1"/>
          <w:sz w:val="18"/>
          <w:szCs w:val="18"/>
        </w:rPr>
      </w:pPr>
      <w:r w:rsidRPr="00BE16BF">
        <w:rPr>
          <w:rFonts w:asciiTheme="minorHAnsi" w:hAnsiTheme="minorHAnsi" w:cstheme="minorHAnsi"/>
          <w:b/>
          <w:bCs/>
          <w:color w:val="000000" w:themeColor="text1"/>
          <w:sz w:val="18"/>
          <w:szCs w:val="18"/>
        </w:rPr>
        <w:t>source:</w:t>
      </w:r>
      <w:r w:rsidRPr="00BE16BF">
        <w:rPr>
          <w:rFonts w:asciiTheme="minorHAnsi" w:hAnsiTheme="minorHAnsi" w:cstheme="minorHAnsi"/>
          <w:color w:val="000000" w:themeColor="text1"/>
          <w:sz w:val="18"/>
          <w:szCs w:val="18"/>
        </w:rPr>
        <w:t xml:space="preserve">  Specifications for reading the </w:t>
      </w:r>
      <w:proofErr w:type="spellStart"/>
      <w:r w:rsidRPr="00BE16BF">
        <w:rPr>
          <w:rFonts w:asciiTheme="minorHAnsi" w:hAnsiTheme="minorHAnsi" w:cstheme="minorHAnsi"/>
          <w:color w:val="000000" w:themeColor="text1"/>
          <w:sz w:val="18"/>
          <w:szCs w:val="18"/>
        </w:rPr>
        <w:t>floodmap</w:t>
      </w:r>
      <w:proofErr w:type="spellEnd"/>
      <w:r w:rsidRPr="00BE16BF">
        <w:rPr>
          <w:rFonts w:asciiTheme="minorHAnsi" w:hAnsiTheme="minorHAnsi" w:cstheme="minorHAnsi"/>
          <w:color w:val="000000" w:themeColor="text1"/>
          <w:sz w:val="18"/>
          <w:szCs w:val="18"/>
        </w:rPr>
        <w:t xml:space="preserve"> files.</w:t>
      </w:r>
    </w:p>
    <w:p w14:paraId="297EA23B" w14:textId="134D92AE" w:rsidR="00C71279" w:rsidRPr="00BE16BF" w:rsidRDefault="00C71279" w:rsidP="009A3403">
      <w:pPr>
        <w:spacing w:line="360" w:lineRule="auto"/>
        <w:ind w:left="900" w:hanging="360"/>
        <w:rPr>
          <w:rFonts w:asciiTheme="minorHAnsi" w:hAnsiTheme="minorHAnsi" w:cstheme="minorHAnsi"/>
          <w:color w:val="000000" w:themeColor="text1"/>
          <w:sz w:val="18"/>
          <w:szCs w:val="18"/>
        </w:rPr>
      </w:pPr>
      <w:r w:rsidRPr="00BE16BF">
        <w:rPr>
          <w:rFonts w:asciiTheme="minorHAnsi" w:hAnsiTheme="minorHAnsi" w:cstheme="minorHAnsi"/>
          <w:b/>
          <w:bCs/>
          <w:color w:val="000000" w:themeColor="text1"/>
          <w:sz w:val="18"/>
          <w:szCs w:val="18"/>
        </w:rPr>
        <w:t xml:space="preserve">      </w:t>
      </w:r>
      <w:r w:rsidR="00132D62" w:rsidRPr="00BE16BF">
        <w:rPr>
          <w:rFonts w:asciiTheme="minorHAnsi" w:hAnsiTheme="minorHAnsi" w:cstheme="minorHAnsi"/>
          <w:b/>
          <w:bCs/>
          <w:color w:val="000000" w:themeColor="text1"/>
          <w:sz w:val="18"/>
          <w:szCs w:val="18"/>
        </w:rPr>
        <w:t xml:space="preserve">  </w:t>
      </w:r>
      <w:r w:rsidR="00D2724A" w:rsidRPr="00BE16BF">
        <w:rPr>
          <w:rFonts w:asciiTheme="minorHAnsi" w:hAnsiTheme="minorHAnsi" w:cstheme="minorHAnsi"/>
          <w:b/>
          <w:bCs/>
          <w:color w:val="000000" w:themeColor="text1"/>
          <w:sz w:val="18"/>
          <w:szCs w:val="18"/>
        </w:rPr>
        <w:t>path</w:t>
      </w:r>
      <w:r w:rsidRPr="00BE16BF">
        <w:rPr>
          <w:rFonts w:asciiTheme="minorHAnsi" w:hAnsiTheme="minorHAnsi" w:cstheme="minorHAnsi"/>
          <w:b/>
          <w:bCs/>
          <w:color w:val="000000" w:themeColor="text1"/>
          <w:sz w:val="18"/>
          <w:szCs w:val="18"/>
        </w:rPr>
        <w:t>:</w:t>
      </w:r>
      <w:r w:rsidR="00400C0F" w:rsidRPr="00BE16BF">
        <w:rPr>
          <w:rFonts w:asciiTheme="minorHAnsi" w:hAnsiTheme="minorHAnsi" w:cstheme="minorHAnsi"/>
          <w:color w:val="000000" w:themeColor="text1"/>
          <w:sz w:val="18"/>
          <w:szCs w:val="18"/>
        </w:rPr>
        <w:t xml:space="preserve">        </w:t>
      </w:r>
      <w:r w:rsidR="00D2724A" w:rsidRPr="00BE16BF">
        <w:rPr>
          <w:rFonts w:asciiTheme="minorHAnsi" w:hAnsiTheme="minorHAnsi" w:cstheme="minorHAnsi"/>
          <w:color w:val="000000" w:themeColor="text1"/>
          <w:sz w:val="18"/>
          <w:szCs w:val="18"/>
        </w:rPr>
        <w:t>Path to data on server.</w:t>
      </w:r>
      <w:r w:rsidRPr="00BE16BF">
        <w:rPr>
          <w:rFonts w:asciiTheme="minorHAnsi" w:hAnsiTheme="minorHAnsi" w:cstheme="minorHAnsi"/>
          <w:color w:val="000000" w:themeColor="text1"/>
          <w:sz w:val="18"/>
          <w:szCs w:val="18"/>
        </w:rPr>
        <w:br/>
      </w:r>
      <w:proofErr w:type="spellStart"/>
      <w:r w:rsidRPr="00BE16BF">
        <w:rPr>
          <w:rFonts w:asciiTheme="minorHAnsi" w:hAnsiTheme="minorHAnsi" w:cstheme="minorHAnsi"/>
          <w:b/>
          <w:bCs/>
          <w:color w:val="000000" w:themeColor="text1"/>
          <w:sz w:val="18"/>
          <w:szCs w:val="18"/>
        </w:rPr>
        <w:t>url</w:t>
      </w:r>
      <w:proofErr w:type="spellEnd"/>
      <w:r w:rsidRPr="00BE16BF">
        <w:rPr>
          <w:rFonts w:asciiTheme="minorHAnsi" w:hAnsiTheme="minorHAnsi" w:cstheme="minorHAnsi"/>
          <w:b/>
          <w:bCs/>
          <w:color w:val="000000" w:themeColor="text1"/>
          <w:sz w:val="18"/>
          <w:szCs w:val="18"/>
        </w:rPr>
        <w:t>:</w:t>
      </w:r>
      <w:r w:rsidRPr="00BE16BF">
        <w:rPr>
          <w:rFonts w:asciiTheme="minorHAnsi" w:hAnsiTheme="minorHAnsi" w:cstheme="minorHAnsi"/>
          <w:color w:val="000000" w:themeColor="text1"/>
          <w:sz w:val="18"/>
          <w:szCs w:val="18"/>
        </w:rPr>
        <w:t xml:space="preserve">           URL of </w:t>
      </w:r>
      <w:r w:rsidR="00D2724A" w:rsidRPr="00BE16BF">
        <w:rPr>
          <w:rFonts w:asciiTheme="minorHAnsi" w:hAnsiTheme="minorHAnsi" w:cstheme="minorHAnsi"/>
          <w:color w:val="000000" w:themeColor="text1"/>
          <w:sz w:val="18"/>
          <w:szCs w:val="18"/>
        </w:rPr>
        <w:t>NRT data server</w:t>
      </w:r>
      <w:r w:rsidRPr="00BE16BF">
        <w:rPr>
          <w:rFonts w:asciiTheme="minorHAnsi" w:hAnsiTheme="minorHAnsi" w:cstheme="minorHAnsi"/>
          <w:color w:val="000000" w:themeColor="text1"/>
          <w:sz w:val="18"/>
          <w:szCs w:val="18"/>
        </w:rPr>
        <w:t>.</w:t>
      </w:r>
    </w:p>
    <w:p w14:paraId="2200D8C8" w14:textId="07BE2E12" w:rsidR="00BE16BF" w:rsidRPr="00BE16BF" w:rsidRDefault="00BE16BF" w:rsidP="00BE16BF">
      <w:pPr>
        <w:spacing w:line="360" w:lineRule="auto"/>
        <w:ind w:left="900" w:hanging="180"/>
        <w:rPr>
          <w:rFonts w:asciiTheme="minorHAnsi" w:hAnsiTheme="minorHAnsi" w:cstheme="minorHAnsi"/>
          <w:color w:val="000000" w:themeColor="text1"/>
          <w:sz w:val="18"/>
          <w:szCs w:val="18"/>
        </w:rPr>
      </w:pPr>
      <w:r w:rsidRPr="00BE16BF">
        <w:rPr>
          <w:rFonts w:asciiTheme="minorHAnsi" w:hAnsiTheme="minorHAnsi" w:cstheme="minorHAnsi"/>
          <w:b/>
          <w:bCs/>
          <w:color w:val="000000" w:themeColor="text1"/>
          <w:sz w:val="18"/>
          <w:szCs w:val="18"/>
        </w:rPr>
        <w:t xml:space="preserve">   </w:t>
      </w:r>
      <w:r>
        <w:rPr>
          <w:rFonts w:asciiTheme="minorHAnsi" w:hAnsiTheme="minorHAnsi" w:cstheme="minorHAnsi"/>
          <w:b/>
          <w:bCs/>
          <w:color w:val="000000" w:themeColor="text1"/>
          <w:sz w:val="18"/>
          <w:szCs w:val="18"/>
        </w:rPr>
        <w:t xml:space="preserve"> </w:t>
      </w:r>
      <w:r w:rsidRPr="00BE16BF">
        <w:rPr>
          <w:rFonts w:asciiTheme="minorHAnsi" w:hAnsiTheme="minorHAnsi" w:cstheme="minorHAnsi"/>
          <w:b/>
          <w:bCs/>
          <w:color w:val="000000" w:themeColor="text1"/>
          <w:sz w:val="18"/>
          <w:szCs w:val="18"/>
        </w:rPr>
        <w:t xml:space="preserve">day: </w:t>
      </w:r>
      <w:r w:rsidRPr="00BE16BF">
        <w:rPr>
          <w:rFonts w:asciiTheme="minorHAnsi" w:hAnsiTheme="minorHAnsi" w:cstheme="minorHAnsi"/>
          <w:b/>
          <w:bCs/>
          <w:color w:val="000000" w:themeColor="text1"/>
          <w:sz w:val="18"/>
          <w:szCs w:val="18"/>
        </w:rPr>
        <w:tab/>
        <w:t xml:space="preserve">    </w:t>
      </w:r>
      <w:proofErr w:type="gramStart"/>
      <w:r w:rsidRPr="00BE16BF">
        <w:rPr>
          <w:rFonts w:asciiTheme="minorHAnsi" w:hAnsiTheme="minorHAnsi" w:cstheme="minorHAnsi"/>
          <w:color w:val="000000" w:themeColor="text1"/>
          <w:sz w:val="18"/>
          <w:szCs w:val="18"/>
        </w:rPr>
        <w:t>Target day</w:t>
      </w:r>
      <w:proofErr w:type="gramEnd"/>
      <w:r w:rsidRPr="00BE16BF">
        <w:rPr>
          <w:rFonts w:asciiTheme="minorHAnsi" w:hAnsiTheme="minorHAnsi" w:cstheme="minorHAnsi"/>
          <w:color w:val="000000" w:themeColor="text1"/>
          <w:sz w:val="18"/>
          <w:szCs w:val="18"/>
        </w:rPr>
        <w:t>- will process the previous eight days. Will use today if not specified.</w:t>
      </w:r>
    </w:p>
    <w:p w14:paraId="1620FCAD" w14:textId="32570604" w:rsidR="00BE16BF" w:rsidRPr="00BE16BF" w:rsidRDefault="00BE16BF" w:rsidP="00BE16BF">
      <w:pPr>
        <w:spacing w:line="360" w:lineRule="auto"/>
        <w:ind w:left="900" w:hanging="180"/>
        <w:rPr>
          <w:rFonts w:asciiTheme="minorHAnsi" w:hAnsiTheme="minorHAnsi" w:cstheme="minorHAnsi"/>
          <w:b/>
          <w:bCs/>
          <w:color w:val="000000" w:themeColor="text1"/>
          <w:sz w:val="18"/>
          <w:szCs w:val="18"/>
        </w:rPr>
      </w:pPr>
      <w:r w:rsidRPr="00BE16BF">
        <w:rPr>
          <w:rFonts w:asciiTheme="minorHAnsi" w:hAnsiTheme="minorHAnsi" w:cstheme="minorHAnsi"/>
          <w:color w:val="000000" w:themeColor="text1"/>
          <w:sz w:val="18"/>
          <w:szCs w:val="18"/>
        </w:rPr>
        <w:lastRenderedPageBreak/>
        <w:tab/>
      </w:r>
      <w:r w:rsidRPr="00BE16BF">
        <w:rPr>
          <w:rFonts w:asciiTheme="minorHAnsi" w:hAnsiTheme="minorHAnsi" w:cstheme="minorHAnsi"/>
          <w:b/>
          <w:bCs/>
          <w:color w:val="000000" w:themeColor="text1"/>
          <w:sz w:val="18"/>
          <w:szCs w:val="18"/>
        </w:rPr>
        <w:t>year:</w:t>
      </w:r>
      <w:r w:rsidRPr="00BE16BF">
        <w:rPr>
          <w:rFonts w:asciiTheme="minorHAnsi" w:hAnsiTheme="minorHAnsi" w:cstheme="minorHAnsi"/>
          <w:color w:val="000000" w:themeColor="text1"/>
          <w:sz w:val="18"/>
          <w:szCs w:val="18"/>
        </w:rPr>
        <w:t xml:space="preserve">       Target year- will use this year if not specified.</w:t>
      </w:r>
    </w:p>
    <w:p w14:paraId="06854B45" w14:textId="3C6BC13F" w:rsidR="0080080D" w:rsidRPr="00BE16BF" w:rsidRDefault="00C71279" w:rsidP="009A3403">
      <w:pPr>
        <w:spacing w:line="360" w:lineRule="auto"/>
        <w:ind w:left="900" w:hanging="360"/>
        <w:jc w:val="both"/>
        <w:rPr>
          <w:rFonts w:asciiTheme="minorHAnsi" w:hAnsiTheme="minorHAnsi" w:cstheme="minorHAnsi"/>
          <w:color w:val="000000" w:themeColor="text1"/>
          <w:sz w:val="18"/>
          <w:szCs w:val="18"/>
        </w:rPr>
      </w:pPr>
      <w:r w:rsidRPr="00BE16BF">
        <w:rPr>
          <w:rFonts w:asciiTheme="minorHAnsi" w:hAnsiTheme="minorHAnsi" w:cstheme="minorHAnsi"/>
          <w:b/>
          <w:bCs/>
          <w:color w:val="000000" w:themeColor="text1"/>
          <w:sz w:val="18"/>
          <w:szCs w:val="18"/>
        </w:rPr>
        <w:t xml:space="preserve">      </w:t>
      </w:r>
      <w:r w:rsidR="00132D62" w:rsidRPr="00BE16BF">
        <w:rPr>
          <w:rFonts w:asciiTheme="minorHAnsi" w:hAnsiTheme="minorHAnsi" w:cstheme="minorHAnsi"/>
          <w:b/>
          <w:bCs/>
          <w:color w:val="000000" w:themeColor="text1"/>
          <w:sz w:val="18"/>
          <w:szCs w:val="18"/>
        </w:rPr>
        <w:t xml:space="preserve"> </w:t>
      </w:r>
      <w:r w:rsidR="00564F3A">
        <w:rPr>
          <w:rFonts w:asciiTheme="minorHAnsi" w:hAnsiTheme="minorHAnsi" w:cstheme="minorHAnsi"/>
          <w:b/>
          <w:bCs/>
          <w:color w:val="000000" w:themeColor="text1"/>
          <w:sz w:val="18"/>
          <w:szCs w:val="18"/>
        </w:rPr>
        <w:t xml:space="preserve"> </w:t>
      </w:r>
      <w:r w:rsidRPr="00BE16BF">
        <w:rPr>
          <w:rFonts w:asciiTheme="minorHAnsi" w:hAnsiTheme="minorHAnsi" w:cstheme="minorHAnsi"/>
          <w:b/>
          <w:bCs/>
          <w:color w:val="000000" w:themeColor="text1"/>
          <w:sz w:val="18"/>
          <w:szCs w:val="18"/>
        </w:rPr>
        <w:t>product:</w:t>
      </w:r>
      <w:r w:rsidRPr="00BE16BF">
        <w:rPr>
          <w:rFonts w:asciiTheme="minorHAnsi" w:hAnsiTheme="minorHAnsi" w:cstheme="minorHAnsi"/>
          <w:color w:val="000000" w:themeColor="text1"/>
          <w:sz w:val="18"/>
          <w:szCs w:val="18"/>
        </w:rPr>
        <w:t xml:space="preserve">  </w:t>
      </w:r>
      <w:proofErr w:type="spellStart"/>
      <w:r w:rsidRPr="00BE16BF">
        <w:rPr>
          <w:rFonts w:asciiTheme="minorHAnsi" w:hAnsiTheme="minorHAnsi" w:cstheme="minorHAnsi"/>
          <w:color w:val="000000" w:themeColor="text1"/>
          <w:sz w:val="18"/>
          <w:szCs w:val="18"/>
        </w:rPr>
        <w:t>Floodmap</w:t>
      </w:r>
      <w:proofErr w:type="spellEnd"/>
      <w:r w:rsidRPr="00BE16BF">
        <w:rPr>
          <w:rFonts w:asciiTheme="minorHAnsi" w:hAnsiTheme="minorHAnsi" w:cstheme="minorHAnsi"/>
          <w:color w:val="000000" w:themeColor="text1"/>
          <w:sz w:val="18"/>
          <w:szCs w:val="18"/>
        </w:rPr>
        <w:t xml:space="preserve"> product (determines composite level</w:t>
      </w:r>
      <w:r w:rsidR="00D2724A" w:rsidRPr="00BE16BF">
        <w:rPr>
          <w:rFonts w:asciiTheme="minorHAnsi" w:hAnsiTheme="minorHAnsi" w:cstheme="minorHAnsi"/>
          <w:color w:val="000000" w:themeColor="text1"/>
          <w:sz w:val="18"/>
          <w:szCs w:val="18"/>
        </w:rPr>
        <w:t xml:space="preserve">, </w:t>
      </w:r>
      <w:proofErr w:type="gramStart"/>
      <w:r w:rsidR="00D2724A" w:rsidRPr="00BE16BF">
        <w:rPr>
          <w:rFonts w:asciiTheme="minorHAnsi" w:hAnsiTheme="minorHAnsi" w:cstheme="minorHAnsi"/>
          <w:color w:val="000000" w:themeColor="text1"/>
          <w:sz w:val="18"/>
          <w:szCs w:val="18"/>
        </w:rPr>
        <w:t>e.g.</w:t>
      </w:r>
      <w:proofErr w:type="gramEnd"/>
      <w:r w:rsidR="00D2724A" w:rsidRPr="00BE16BF">
        <w:rPr>
          <w:rFonts w:asciiTheme="minorHAnsi" w:hAnsiTheme="minorHAnsi" w:cstheme="minorHAnsi"/>
          <w:color w:val="000000" w:themeColor="text1"/>
          <w:sz w:val="18"/>
          <w:szCs w:val="18"/>
        </w:rPr>
        <w:t xml:space="preserve"> F2 = two day composite</w:t>
      </w:r>
      <w:r w:rsidRPr="00BE16BF">
        <w:rPr>
          <w:rFonts w:asciiTheme="minorHAnsi" w:hAnsiTheme="minorHAnsi" w:cstheme="minorHAnsi"/>
          <w:color w:val="000000" w:themeColor="text1"/>
          <w:sz w:val="18"/>
          <w:szCs w:val="18"/>
        </w:rPr>
        <w:t>).</w:t>
      </w:r>
    </w:p>
    <w:p w14:paraId="73234D4E" w14:textId="57B884B0" w:rsidR="00086A1D" w:rsidRPr="00BE16BF" w:rsidRDefault="00086A1D" w:rsidP="00086A1D">
      <w:pPr>
        <w:spacing w:line="360" w:lineRule="auto"/>
        <w:ind w:left="900"/>
        <w:rPr>
          <w:rFonts w:asciiTheme="minorHAnsi" w:hAnsiTheme="minorHAnsi" w:cstheme="minorHAnsi"/>
          <w:color w:val="000000" w:themeColor="text1"/>
          <w:sz w:val="18"/>
          <w:szCs w:val="18"/>
        </w:rPr>
      </w:pPr>
      <w:r w:rsidRPr="00BE16BF">
        <w:rPr>
          <w:rFonts w:asciiTheme="minorHAnsi" w:hAnsiTheme="minorHAnsi" w:cstheme="minorHAnsi"/>
          <w:b/>
          <w:bCs/>
          <w:color w:val="000000" w:themeColor="text1"/>
          <w:sz w:val="18"/>
          <w:szCs w:val="18"/>
        </w:rPr>
        <w:t>token:</w:t>
      </w:r>
      <w:r w:rsidRPr="00BE16BF">
        <w:rPr>
          <w:rFonts w:asciiTheme="minorHAnsi" w:hAnsiTheme="minorHAnsi" w:cstheme="minorHAnsi"/>
          <w:color w:val="000000" w:themeColor="text1"/>
          <w:sz w:val="18"/>
          <w:szCs w:val="18"/>
        </w:rPr>
        <w:t xml:space="preserve">       Server authentication token</w:t>
      </w:r>
      <w:r w:rsidR="004970AF" w:rsidRPr="00BE16BF">
        <w:rPr>
          <w:rFonts w:asciiTheme="minorHAnsi" w:hAnsiTheme="minorHAnsi" w:cstheme="minorHAnsi"/>
          <w:color w:val="000000" w:themeColor="text1"/>
          <w:sz w:val="18"/>
          <w:szCs w:val="18"/>
        </w:rPr>
        <w:t xml:space="preserve"> from earthdata.nasa.gov.</w:t>
      </w:r>
    </w:p>
    <w:p w14:paraId="63D75310" w14:textId="176B9679" w:rsidR="004970AF" w:rsidRPr="00BE16BF" w:rsidRDefault="004970AF" w:rsidP="004970AF">
      <w:pPr>
        <w:spacing w:line="360" w:lineRule="auto"/>
        <w:ind w:left="900"/>
        <w:rPr>
          <w:rFonts w:asciiTheme="minorHAnsi" w:hAnsiTheme="minorHAnsi" w:cstheme="minorHAnsi"/>
          <w:color w:val="000000" w:themeColor="text1"/>
          <w:sz w:val="18"/>
          <w:szCs w:val="18"/>
        </w:rPr>
      </w:pPr>
      <w:proofErr w:type="spellStart"/>
      <w:r w:rsidRPr="00BE16BF">
        <w:rPr>
          <w:rFonts w:asciiTheme="minorHAnsi" w:hAnsiTheme="minorHAnsi" w:cstheme="minorHAnsi"/>
          <w:b/>
          <w:bCs/>
          <w:color w:val="000000" w:themeColor="text1"/>
          <w:sz w:val="18"/>
          <w:szCs w:val="18"/>
        </w:rPr>
        <w:t>archive_tiles</w:t>
      </w:r>
      <w:proofErr w:type="spellEnd"/>
      <w:r w:rsidRPr="00BE16BF">
        <w:rPr>
          <w:rFonts w:asciiTheme="minorHAnsi" w:hAnsiTheme="minorHAnsi" w:cstheme="minorHAnsi"/>
          <w:b/>
          <w:bCs/>
          <w:color w:val="000000" w:themeColor="text1"/>
          <w:sz w:val="18"/>
          <w:szCs w:val="18"/>
        </w:rPr>
        <w:t>:</w:t>
      </w:r>
      <w:r w:rsidRPr="00BE16BF">
        <w:rPr>
          <w:rFonts w:asciiTheme="minorHAnsi" w:hAnsiTheme="minorHAnsi" w:cstheme="minorHAnsi"/>
          <w:color w:val="000000" w:themeColor="text1"/>
          <w:sz w:val="18"/>
          <w:szCs w:val="18"/>
        </w:rPr>
        <w:t xml:space="preserve">  Determines how many tiles are downloaded and archived.  There are two options:</w:t>
      </w:r>
    </w:p>
    <w:p w14:paraId="482BBF28" w14:textId="6784F188" w:rsidR="004970AF" w:rsidRPr="00BE16BF" w:rsidRDefault="004970AF" w:rsidP="004970AF">
      <w:pPr>
        <w:spacing w:line="360" w:lineRule="auto"/>
        <w:ind w:left="900"/>
        <w:rPr>
          <w:rFonts w:asciiTheme="minorHAnsi" w:hAnsiTheme="minorHAnsi" w:cstheme="minorHAnsi"/>
          <w:color w:val="000000" w:themeColor="text1"/>
          <w:sz w:val="18"/>
          <w:szCs w:val="18"/>
        </w:rPr>
      </w:pPr>
      <w:r w:rsidRPr="00BE16BF">
        <w:rPr>
          <w:rFonts w:asciiTheme="minorHAnsi" w:hAnsiTheme="minorHAnsi" w:cstheme="minorHAnsi"/>
          <w:b/>
          <w:bCs/>
          <w:color w:val="000000" w:themeColor="text1"/>
          <w:sz w:val="18"/>
          <w:szCs w:val="18"/>
        </w:rPr>
        <w:tab/>
        <w:t xml:space="preserve">‘current’: </w:t>
      </w:r>
      <w:r w:rsidRPr="00BE16BF">
        <w:rPr>
          <w:rFonts w:asciiTheme="minorHAnsi" w:hAnsiTheme="minorHAnsi" w:cstheme="minorHAnsi"/>
          <w:color w:val="000000" w:themeColor="text1"/>
          <w:sz w:val="18"/>
          <w:szCs w:val="18"/>
        </w:rPr>
        <w:t>Only download tiles that are required for the current set of lakes</w:t>
      </w:r>
    </w:p>
    <w:p w14:paraId="7232ED2F" w14:textId="29FF3CB4" w:rsidR="004970AF" w:rsidRPr="00BE16BF" w:rsidRDefault="004970AF" w:rsidP="004970AF">
      <w:pPr>
        <w:spacing w:line="360" w:lineRule="auto"/>
        <w:ind w:left="900"/>
        <w:rPr>
          <w:rFonts w:asciiTheme="minorHAnsi" w:hAnsiTheme="minorHAnsi" w:cstheme="minorHAnsi"/>
          <w:color w:val="000000" w:themeColor="text1"/>
          <w:sz w:val="18"/>
          <w:szCs w:val="18"/>
        </w:rPr>
      </w:pPr>
      <w:r w:rsidRPr="00BE16BF">
        <w:rPr>
          <w:rFonts w:asciiTheme="minorHAnsi" w:hAnsiTheme="minorHAnsi" w:cstheme="minorHAnsi"/>
          <w:b/>
          <w:bCs/>
          <w:color w:val="000000" w:themeColor="text1"/>
          <w:sz w:val="18"/>
          <w:szCs w:val="18"/>
        </w:rPr>
        <w:tab/>
        <w:t>‘global’:</w:t>
      </w:r>
      <w:r w:rsidRPr="00BE16BF">
        <w:rPr>
          <w:rFonts w:asciiTheme="minorHAnsi" w:hAnsiTheme="minorHAnsi" w:cstheme="minorHAnsi"/>
          <w:color w:val="000000" w:themeColor="text1"/>
          <w:sz w:val="18"/>
          <w:szCs w:val="18"/>
        </w:rPr>
        <w:t xml:space="preserve">   Download and archive all new tiles.</w:t>
      </w:r>
    </w:p>
    <w:p w14:paraId="5CC7460D" w14:textId="7616B786" w:rsidR="004970AF" w:rsidRPr="00BE16BF" w:rsidRDefault="00EF0D2A" w:rsidP="0047761F">
      <w:pPr>
        <w:spacing w:line="360" w:lineRule="auto"/>
        <w:ind w:left="1440" w:hanging="540"/>
        <w:rPr>
          <w:rFonts w:asciiTheme="minorHAnsi" w:hAnsiTheme="minorHAnsi" w:cstheme="minorHAnsi"/>
          <w:color w:val="000000" w:themeColor="text1"/>
          <w:sz w:val="18"/>
          <w:szCs w:val="18"/>
        </w:rPr>
      </w:pPr>
      <w:proofErr w:type="spellStart"/>
      <w:r w:rsidRPr="00BE16BF">
        <w:rPr>
          <w:rFonts w:asciiTheme="minorHAnsi" w:hAnsiTheme="minorHAnsi" w:cstheme="minorHAnsi"/>
          <w:b/>
          <w:bCs/>
          <w:color w:val="000000" w:themeColor="text1"/>
          <w:sz w:val="18"/>
          <w:szCs w:val="18"/>
        </w:rPr>
        <w:t>history_length</w:t>
      </w:r>
      <w:proofErr w:type="spellEnd"/>
      <w:r w:rsidRPr="00BE16BF">
        <w:rPr>
          <w:rFonts w:asciiTheme="minorHAnsi" w:hAnsiTheme="minorHAnsi" w:cstheme="minorHAnsi"/>
          <w:b/>
          <w:bCs/>
          <w:color w:val="000000" w:themeColor="text1"/>
          <w:sz w:val="18"/>
          <w:szCs w:val="18"/>
        </w:rPr>
        <w:t>:</w:t>
      </w:r>
      <w:r w:rsidRPr="00BE16BF">
        <w:rPr>
          <w:rFonts w:asciiTheme="minorHAnsi" w:hAnsiTheme="minorHAnsi" w:cstheme="minorHAnsi"/>
          <w:color w:val="000000" w:themeColor="text1"/>
          <w:sz w:val="18"/>
          <w:szCs w:val="18"/>
        </w:rPr>
        <w:t xml:space="preserve">    Specifies (in days) how long to keep archived files.   Any files that represent times that are more th</w:t>
      </w:r>
      <w:r w:rsidR="009D3BCD" w:rsidRPr="00BE16BF">
        <w:rPr>
          <w:rFonts w:asciiTheme="minorHAnsi" w:hAnsiTheme="minorHAnsi" w:cstheme="minorHAnsi"/>
          <w:color w:val="000000" w:themeColor="text1"/>
          <w:sz w:val="18"/>
          <w:szCs w:val="18"/>
        </w:rPr>
        <w:t>a</w:t>
      </w:r>
      <w:r w:rsidRPr="00BE16BF">
        <w:rPr>
          <w:rFonts w:asciiTheme="minorHAnsi" w:hAnsiTheme="minorHAnsi" w:cstheme="minorHAnsi"/>
          <w:color w:val="000000" w:themeColor="text1"/>
          <w:sz w:val="18"/>
          <w:szCs w:val="18"/>
        </w:rPr>
        <w:t xml:space="preserve">n </w:t>
      </w:r>
      <w:proofErr w:type="spellStart"/>
      <w:r w:rsidRPr="00BE16BF">
        <w:rPr>
          <w:rFonts w:asciiTheme="minorHAnsi" w:hAnsiTheme="minorHAnsi" w:cstheme="minorHAnsi"/>
          <w:b/>
          <w:bCs/>
          <w:color w:val="000000" w:themeColor="text1"/>
          <w:sz w:val="18"/>
          <w:szCs w:val="18"/>
        </w:rPr>
        <w:t>history_length</w:t>
      </w:r>
      <w:proofErr w:type="spellEnd"/>
      <w:r w:rsidRPr="00BE16BF">
        <w:rPr>
          <w:rFonts w:asciiTheme="minorHAnsi" w:hAnsiTheme="minorHAnsi" w:cstheme="minorHAnsi"/>
          <w:color w:val="000000" w:themeColor="text1"/>
          <w:sz w:val="18"/>
          <w:szCs w:val="18"/>
        </w:rPr>
        <w:t xml:space="preserve"> days in the past are deleted.</w:t>
      </w:r>
      <w:r w:rsidR="004970AF" w:rsidRPr="00BE16BF">
        <w:rPr>
          <w:rFonts w:asciiTheme="minorHAnsi" w:hAnsiTheme="minorHAnsi" w:cstheme="minorHAnsi"/>
          <w:b/>
          <w:bCs/>
          <w:color w:val="000000" w:themeColor="text1"/>
          <w:sz w:val="18"/>
          <w:szCs w:val="18"/>
        </w:rPr>
        <w:tab/>
      </w:r>
    </w:p>
    <w:p w14:paraId="415D2D9E" w14:textId="3F198DEE" w:rsidR="00132D62" w:rsidRPr="00BE16BF" w:rsidRDefault="004970AF" w:rsidP="004970AF">
      <w:pPr>
        <w:spacing w:line="360" w:lineRule="auto"/>
        <w:jc w:val="both"/>
        <w:rPr>
          <w:rFonts w:asciiTheme="minorHAnsi" w:hAnsiTheme="minorHAnsi" w:cstheme="minorHAnsi"/>
          <w:color w:val="000000" w:themeColor="text1"/>
          <w:sz w:val="18"/>
          <w:szCs w:val="18"/>
        </w:rPr>
      </w:pPr>
      <w:r w:rsidRPr="00BE16BF">
        <w:rPr>
          <w:rFonts w:asciiTheme="minorHAnsi" w:hAnsiTheme="minorHAnsi" w:cstheme="minorHAnsi"/>
          <w:b/>
          <w:bCs/>
          <w:color w:val="000000" w:themeColor="text1"/>
          <w:sz w:val="18"/>
          <w:szCs w:val="18"/>
        </w:rPr>
        <w:t xml:space="preserve">         </w:t>
      </w:r>
      <w:proofErr w:type="spellStart"/>
      <w:r w:rsidR="00C71279" w:rsidRPr="00BE16BF">
        <w:rPr>
          <w:rFonts w:asciiTheme="minorHAnsi" w:hAnsiTheme="minorHAnsi" w:cstheme="minorHAnsi"/>
          <w:b/>
          <w:bCs/>
          <w:color w:val="000000" w:themeColor="text1"/>
          <w:sz w:val="18"/>
          <w:szCs w:val="18"/>
        </w:rPr>
        <w:t>water_maps</w:t>
      </w:r>
      <w:proofErr w:type="spellEnd"/>
      <w:r w:rsidR="00C71279" w:rsidRPr="00BE16BF">
        <w:rPr>
          <w:rFonts w:asciiTheme="minorHAnsi" w:hAnsiTheme="minorHAnsi" w:cstheme="minorHAnsi"/>
          <w:b/>
          <w:bCs/>
          <w:color w:val="000000" w:themeColor="text1"/>
          <w:sz w:val="18"/>
          <w:szCs w:val="18"/>
        </w:rPr>
        <w:t>:</w:t>
      </w:r>
      <w:r w:rsidR="00C71279" w:rsidRPr="00BE16BF">
        <w:rPr>
          <w:rFonts w:asciiTheme="minorHAnsi" w:hAnsiTheme="minorHAnsi" w:cstheme="minorHAnsi"/>
          <w:color w:val="000000" w:themeColor="text1"/>
          <w:sz w:val="18"/>
          <w:szCs w:val="18"/>
        </w:rPr>
        <w:t xml:space="preserve">  </w:t>
      </w:r>
      <w:r w:rsidR="00132D62" w:rsidRPr="00BE16BF">
        <w:rPr>
          <w:rFonts w:asciiTheme="minorHAnsi" w:hAnsiTheme="minorHAnsi" w:cstheme="minorHAnsi"/>
          <w:color w:val="000000" w:themeColor="text1"/>
          <w:sz w:val="18"/>
          <w:szCs w:val="18"/>
        </w:rPr>
        <w:t xml:space="preserve">  </w:t>
      </w:r>
      <w:r w:rsidR="00C71279" w:rsidRPr="00BE16BF">
        <w:rPr>
          <w:rFonts w:asciiTheme="minorHAnsi" w:hAnsiTheme="minorHAnsi" w:cstheme="minorHAnsi"/>
          <w:color w:val="000000" w:themeColor="text1"/>
          <w:sz w:val="18"/>
          <w:szCs w:val="18"/>
        </w:rPr>
        <w:t>Parameters for the water mapping workflow:</w:t>
      </w:r>
    </w:p>
    <w:p w14:paraId="5C0C2A44" w14:textId="12C62DE3" w:rsidR="00C71279" w:rsidRPr="00BE16BF" w:rsidRDefault="00132D62" w:rsidP="009A3403">
      <w:pPr>
        <w:spacing w:line="360" w:lineRule="auto"/>
        <w:ind w:left="900" w:hanging="180"/>
        <w:jc w:val="both"/>
        <w:rPr>
          <w:rFonts w:asciiTheme="minorHAnsi" w:hAnsiTheme="minorHAnsi" w:cstheme="minorHAnsi"/>
          <w:color w:val="000000" w:themeColor="text1"/>
          <w:sz w:val="18"/>
          <w:szCs w:val="18"/>
        </w:rPr>
      </w:pPr>
      <w:r w:rsidRPr="00BE16BF">
        <w:rPr>
          <w:rFonts w:asciiTheme="minorHAnsi" w:hAnsiTheme="minorHAnsi" w:cstheme="minorHAnsi"/>
          <w:b/>
          <w:bCs/>
          <w:color w:val="000000" w:themeColor="text1"/>
          <w:sz w:val="18"/>
          <w:szCs w:val="18"/>
        </w:rPr>
        <w:t xml:space="preserve">   </w:t>
      </w:r>
      <w:r w:rsidR="00C71279" w:rsidRPr="00BE16BF">
        <w:rPr>
          <w:rFonts w:asciiTheme="minorHAnsi" w:hAnsiTheme="minorHAnsi" w:cstheme="minorHAnsi"/>
          <w:b/>
          <w:bCs/>
          <w:color w:val="000000" w:themeColor="text1"/>
          <w:sz w:val="18"/>
          <w:szCs w:val="18"/>
        </w:rPr>
        <w:t>threshold:</w:t>
      </w:r>
      <w:r w:rsidR="00C71279" w:rsidRPr="00BE16BF">
        <w:rPr>
          <w:rFonts w:asciiTheme="minorHAnsi" w:hAnsiTheme="minorHAnsi" w:cstheme="minorHAnsi"/>
          <w:color w:val="000000" w:themeColor="text1"/>
          <w:sz w:val="18"/>
          <w:szCs w:val="18"/>
        </w:rPr>
        <w:t xml:space="preserve">  Probability of water threshold for computing water masks.</w:t>
      </w:r>
    </w:p>
    <w:p w14:paraId="3CBB5652" w14:textId="608B7701" w:rsidR="00355BC1" w:rsidRPr="00BE16BF" w:rsidRDefault="00C71279" w:rsidP="00355BC1">
      <w:pPr>
        <w:spacing w:line="360" w:lineRule="auto"/>
        <w:ind w:left="900" w:hanging="360"/>
        <w:jc w:val="both"/>
        <w:rPr>
          <w:rFonts w:asciiTheme="minorHAnsi" w:hAnsiTheme="minorHAnsi" w:cstheme="minorHAnsi"/>
          <w:color w:val="000000" w:themeColor="text1"/>
          <w:sz w:val="18"/>
          <w:szCs w:val="18"/>
        </w:rPr>
      </w:pPr>
      <w:r w:rsidRPr="00BE16BF">
        <w:rPr>
          <w:rFonts w:asciiTheme="minorHAnsi" w:hAnsiTheme="minorHAnsi" w:cstheme="minorHAnsi"/>
          <w:color w:val="000000" w:themeColor="text1"/>
          <w:sz w:val="18"/>
          <w:szCs w:val="18"/>
        </w:rPr>
        <w:t xml:space="preserve">        </w:t>
      </w:r>
      <w:proofErr w:type="spellStart"/>
      <w:r w:rsidRPr="00BE16BF">
        <w:rPr>
          <w:rFonts w:asciiTheme="minorHAnsi" w:hAnsiTheme="minorHAnsi" w:cstheme="minorHAnsi"/>
          <w:b/>
          <w:bCs/>
          <w:color w:val="000000" w:themeColor="text1"/>
          <w:sz w:val="18"/>
          <w:szCs w:val="18"/>
        </w:rPr>
        <w:t>bin_size</w:t>
      </w:r>
      <w:proofErr w:type="spellEnd"/>
      <w:r w:rsidRPr="00BE16BF">
        <w:rPr>
          <w:rFonts w:asciiTheme="minorHAnsi" w:hAnsiTheme="minorHAnsi" w:cstheme="minorHAnsi"/>
          <w:b/>
          <w:bCs/>
          <w:color w:val="000000" w:themeColor="text1"/>
          <w:sz w:val="18"/>
          <w:szCs w:val="18"/>
        </w:rPr>
        <w:t>:</w:t>
      </w:r>
      <w:r w:rsidRPr="00BE16BF">
        <w:rPr>
          <w:rFonts w:asciiTheme="minorHAnsi" w:hAnsiTheme="minorHAnsi" w:cstheme="minorHAnsi"/>
          <w:color w:val="000000" w:themeColor="text1"/>
          <w:sz w:val="18"/>
          <w:szCs w:val="18"/>
        </w:rPr>
        <w:t xml:space="preserve">     Number of days to composite when computing water masks.</w:t>
      </w:r>
    </w:p>
    <w:p w14:paraId="17E40197" w14:textId="211DB5FB" w:rsidR="0047761F" w:rsidRDefault="0047761F" w:rsidP="00355BC1">
      <w:pPr>
        <w:spacing w:line="360" w:lineRule="auto"/>
        <w:ind w:left="900" w:hanging="360"/>
        <w:jc w:val="both"/>
        <w:rPr>
          <w:rFonts w:ascii="Calibri" w:hAnsi="Calibri" w:cs="Calibri"/>
          <w:color w:val="000000" w:themeColor="text1"/>
          <w:sz w:val="18"/>
          <w:szCs w:val="18"/>
        </w:rPr>
      </w:pPr>
    </w:p>
    <w:p w14:paraId="0BDB1389" w14:textId="0F9A8665" w:rsidR="0047761F" w:rsidRDefault="0047761F" w:rsidP="0047761F">
      <w:pPr>
        <w:spacing w:line="360" w:lineRule="auto"/>
        <w:jc w:val="both"/>
        <w:rPr>
          <w:rFonts w:ascii="Calibri" w:hAnsi="Calibri" w:cs="Calibri"/>
          <w:color w:val="000000" w:themeColor="text1"/>
          <w:sz w:val="18"/>
          <w:szCs w:val="18"/>
        </w:rPr>
      </w:pPr>
      <w:r>
        <w:rPr>
          <w:rFonts w:ascii="Calibri" w:hAnsi="Calibri" w:cs="Calibri"/>
          <w:color w:val="000000" w:themeColor="text1"/>
          <w:sz w:val="18"/>
          <w:szCs w:val="18"/>
        </w:rPr>
        <w:t xml:space="preserve">In addition, there are multiple methods for configuring the lake regions.   If lake mask files are </w:t>
      </w:r>
      <w:proofErr w:type="gramStart"/>
      <w:r>
        <w:rPr>
          <w:rFonts w:ascii="Calibri" w:hAnsi="Calibri" w:cs="Calibri"/>
          <w:color w:val="000000" w:themeColor="text1"/>
          <w:sz w:val="18"/>
          <w:szCs w:val="18"/>
        </w:rPr>
        <w:t>available</w:t>
      </w:r>
      <w:proofErr w:type="gramEnd"/>
      <w:r>
        <w:rPr>
          <w:rFonts w:ascii="Calibri" w:hAnsi="Calibri" w:cs="Calibri"/>
          <w:color w:val="000000" w:themeColor="text1"/>
          <w:sz w:val="18"/>
          <w:szCs w:val="18"/>
        </w:rPr>
        <w:t xml:space="preserve"> then one can use the following configuration</w:t>
      </w:r>
      <w:r w:rsidR="00860D45">
        <w:rPr>
          <w:rFonts w:ascii="Calibri" w:hAnsi="Calibri" w:cs="Calibri"/>
          <w:color w:val="000000" w:themeColor="text1"/>
          <w:sz w:val="18"/>
          <w:szCs w:val="18"/>
        </w:rPr>
        <w:t xml:space="preserve"> (as shown above)</w:t>
      </w:r>
      <w:r>
        <w:rPr>
          <w:rFonts w:ascii="Calibri" w:hAnsi="Calibri" w:cs="Calibri"/>
          <w:color w:val="000000" w:themeColor="text1"/>
          <w:sz w:val="18"/>
          <w:szCs w:val="18"/>
        </w:rPr>
        <w:t>:</w:t>
      </w:r>
    </w:p>
    <w:p w14:paraId="2A0BBD92" w14:textId="77777777" w:rsidR="0047761F" w:rsidRDefault="0047761F" w:rsidP="0047761F">
      <w:pPr>
        <w:spacing w:line="360" w:lineRule="auto"/>
        <w:jc w:val="both"/>
        <w:rPr>
          <w:rFonts w:ascii="Calibri" w:hAnsi="Calibri" w:cs="Calibri"/>
          <w:color w:val="000000" w:themeColor="text1"/>
          <w:sz w:val="18"/>
          <w:szCs w:val="18"/>
        </w:rPr>
      </w:pPr>
    </w:p>
    <w:p w14:paraId="376FB737" w14:textId="6FDB6DC9" w:rsidR="0047761F" w:rsidRPr="00FB36AC" w:rsidRDefault="0047761F" w:rsidP="0047761F">
      <w:pPr>
        <w:spacing w:line="360" w:lineRule="auto"/>
        <w:ind w:left="900" w:hanging="360"/>
        <w:jc w:val="both"/>
        <w:rPr>
          <w:rFonts w:asciiTheme="minorHAnsi" w:hAnsiTheme="minorHAnsi" w:cstheme="minorHAnsi"/>
          <w:color w:val="000000" w:themeColor="text1"/>
          <w:sz w:val="18"/>
          <w:szCs w:val="18"/>
        </w:rPr>
      </w:pPr>
      <w:proofErr w:type="spellStart"/>
      <w:r w:rsidRPr="00FB36AC">
        <w:rPr>
          <w:rFonts w:asciiTheme="minorHAnsi" w:hAnsiTheme="minorHAnsi" w:cstheme="minorHAnsi"/>
          <w:b/>
          <w:bCs/>
          <w:color w:val="000000" w:themeColor="text1"/>
          <w:sz w:val="18"/>
          <w:szCs w:val="18"/>
        </w:rPr>
        <w:t>lake_masks</w:t>
      </w:r>
      <w:proofErr w:type="spellEnd"/>
      <w:r w:rsidRPr="00FB36AC">
        <w:rPr>
          <w:rFonts w:asciiTheme="minorHAnsi" w:hAnsiTheme="minorHAnsi" w:cstheme="minorHAnsi"/>
          <w:b/>
          <w:bCs/>
          <w:color w:val="000000" w:themeColor="text1"/>
          <w:sz w:val="18"/>
          <w:szCs w:val="18"/>
        </w:rPr>
        <w:t>:</w:t>
      </w:r>
      <w:r w:rsidRPr="00FB36AC">
        <w:rPr>
          <w:rFonts w:asciiTheme="minorHAnsi" w:hAnsiTheme="minorHAnsi" w:cstheme="minorHAnsi"/>
          <w:color w:val="000000" w:themeColor="text1"/>
          <w:sz w:val="18"/>
          <w:szCs w:val="18"/>
        </w:rPr>
        <w:t xml:space="preserve">  </w:t>
      </w:r>
      <w:r w:rsidR="00BD31D1">
        <w:rPr>
          <w:rFonts w:asciiTheme="minorHAnsi" w:hAnsiTheme="minorHAnsi" w:cstheme="minorHAnsi"/>
          <w:color w:val="000000" w:themeColor="text1"/>
          <w:sz w:val="18"/>
          <w:szCs w:val="18"/>
        </w:rPr>
        <w:t xml:space="preserve">  </w:t>
      </w:r>
      <w:r w:rsidRPr="00FB36AC">
        <w:rPr>
          <w:rFonts w:asciiTheme="minorHAnsi" w:hAnsiTheme="minorHAnsi" w:cstheme="minorHAnsi"/>
          <w:color w:val="000000" w:themeColor="text1"/>
          <w:sz w:val="18"/>
          <w:szCs w:val="18"/>
        </w:rPr>
        <w:t xml:space="preserve">Specifications for reading the lake </w:t>
      </w:r>
      <w:r w:rsidR="00BD70DB">
        <w:rPr>
          <w:rFonts w:asciiTheme="minorHAnsi" w:hAnsiTheme="minorHAnsi" w:cstheme="minorHAnsi"/>
          <w:color w:val="000000" w:themeColor="text1"/>
          <w:sz w:val="18"/>
          <w:szCs w:val="18"/>
        </w:rPr>
        <w:t xml:space="preserve">boundary masks or </w:t>
      </w:r>
      <w:proofErr w:type="spellStart"/>
      <w:r w:rsidR="00BD70DB">
        <w:rPr>
          <w:rFonts w:asciiTheme="minorHAnsi" w:hAnsiTheme="minorHAnsi" w:cstheme="minorHAnsi"/>
          <w:color w:val="000000" w:themeColor="text1"/>
          <w:sz w:val="18"/>
          <w:szCs w:val="18"/>
        </w:rPr>
        <w:t>rois</w:t>
      </w:r>
      <w:proofErr w:type="spellEnd"/>
      <w:r w:rsidRPr="00FB36AC">
        <w:rPr>
          <w:rFonts w:asciiTheme="minorHAnsi" w:hAnsiTheme="minorHAnsi" w:cstheme="minorHAnsi"/>
          <w:color w:val="000000" w:themeColor="text1"/>
          <w:sz w:val="18"/>
          <w:szCs w:val="18"/>
        </w:rPr>
        <w:t>.</w:t>
      </w:r>
    </w:p>
    <w:p w14:paraId="53D47F30" w14:textId="1706AB07" w:rsidR="0047761F" w:rsidRPr="00FB36AC" w:rsidRDefault="0047761F" w:rsidP="0047761F">
      <w:pPr>
        <w:spacing w:line="360" w:lineRule="auto"/>
        <w:ind w:left="900" w:hanging="360"/>
        <w:jc w:val="both"/>
        <w:rPr>
          <w:rFonts w:asciiTheme="minorHAnsi" w:hAnsiTheme="minorHAnsi" w:cstheme="minorHAnsi"/>
          <w:color w:val="000000" w:themeColor="text1"/>
          <w:sz w:val="18"/>
          <w:szCs w:val="18"/>
        </w:rPr>
      </w:pPr>
      <w:r w:rsidRPr="00FB36AC">
        <w:rPr>
          <w:rFonts w:asciiTheme="minorHAnsi" w:hAnsiTheme="minorHAnsi" w:cstheme="minorHAnsi"/>
          <w:color w:val="000000" w:themeColor="text1"/>
          <w:sz w:val="18"/>
          <w:szCs w:val="18"/>
        </w:rPr>
        <w:t xml:space="preserve">        </w:t>
      </w:r>
      <w:proofErr w:type="spellStart"/>
      <w:r w:rsidRPr="00FB36AC">
        <w:rPr>
          <w:rFonts w:asciiTheme="minorHAnsi" w:hAnsiTheme="minorHAnsi" w:cstheme="minorHAnsi"/>
          <w:b/>
          <w:bCs/>
          <w:color w:val="000000" w:themeColor="text1"/>
          <w:sz w:val="18"/>
          <w:szCs w:val="18"/>
        </w:rPr>
        <w:t>basedir</w:t>
      </w:r>
      <w:proofErr w:type="spellEnd"/>
      <w:r w:rsidRPr="00FB36AC">
        <w:rPr>
          <w:rFonts w:asciiTheme="minorHAnsi" w:hAnsiTheme="minorHAnsi" w:cstheme="minorHAnsi"/>
          <w:b/>
          <w:bCs/>
          <w:color w:val="000000" w:themeColor="text1"/>
          <w:sz w:val="18"/>
          <w:szCs w:val="18"/>
        </w:rPr>
        <w:t>:</w:t>
      </w:r>
      <w:r w:rsidRPr="00FB36AC">
        <w:rPr>
          <w:rFonts w:asciiTheme="minorHAnsi" w:hAnsiTheme="minorHAnsi" w:cstheme="minorHAnsi"/>
          <w:color w:val="000000" w:themeColor="text1"/>
          <w:sz w:val="18"/>
          <w:szCs w:val="18"/>
        </w:rPr>
        <w:t xml:space="preserve"> </w:t>
      </w:r>
      <w:r w:rsidR="00BD31D1">
        <w:rPr>
          <w:rFonts w:asciiTheme="minorHAnsi" w:hAnsiTheme="minorHAnsi" w:cstheme="minorHAnsi"/>
          <w:color w:val="000000" w:themeColor="text1"/>
          <w:sz w:val="18"/>
          <w:szCs w:val="18"/>
        </w:rPr>
        <w:t xml:space="preserve">  </w:t>
      </w:r>
      <w:r w:rsidRPr="00FB36AC">
        <w:rPr>
          <w:rFonts w:asciiTheme="minorHAnsi" w:hAnsiTheme="minorHAnsi" w:cstheme="minorHAnsi"/>
          <w:color w:val="000000" w:themeColor="text1"/>
          <w:sz w:val="18"/>
          <w:szCs w:val="18"/>
        </w:rPr>
        <w:t xml:space="preserve">Base directory of lake </w:t>
      </w:r>
      <w:r w:rsidR="00323B7E">
        <w:rPr>
          <w:rFonts w:asciiTheme="minorHAnsi" w:hAnsiTheme="minorHAnsi" w:cstheme="minorHAnsi"/>
          <w:color w:val="000000" w:themeColor="text1"/>
          <w:sz w:val="18"/>
          <w:szCs w:val="18"/>
        </w:rPr>
        <w:t>mask files</w:t>
      </w:r>
      <w:r w:rsidRPr="00FB36AC">
        <w:rPr>
          <w:rFonts w:asciiTheme="minorHAnsi" w:hAnsiTheme="minorHAnsi" w:cstheme="minorHAnsi"/>
          <w:color w:val="000000" w:themeColor="text1"/>
          <w:sz w:val="18"/>
          <w:szCs w:val="18"/>
        </w:rPr>
        <w:t>.</w:t>
      </w:r>
    </w:p>
    <w:p w14:paraId="1A2035D9" w14:textId="0E9A5968" w:rsidR="0047761F" w:rsidRPr="00FB36AC" w:rsidRDefault="0047761F" w:rsidP="0047761F">
      <w:pPr>
        <w:spacing w:line="360" w:lineRule="auto"/>
        <w:ind w:left="900" w:hanging="180"/>
        <w:jc w:val="both"/>
        <w:rPr>
          <w:rFonts w:asciiTheme="minorHAnsi" w:hAnsiTheme="minorHAnsi" w:cstheme="minorHAnsi"/>
          <w:color w:val="000000" w:themeColor="text1"/>
          <w:sz w:val="18"/>
          <w:szCs w:val="18"/>
        </w:rPr>
      </w:pPr>
      <w:r w:rsidRPr="00FB36AC">
        <w:rPr>
          <w:rFonts w:asciiTheme="minorHAnsi" w:hAnsiTheme="minorHAnsi" w:cstheme="minorHAnsi"/>
          <w:b/>
          <w:bCs/>
          <w:color w:val="000000" w:themeColor="text1"/>
          <w:sz w:val="18"/>
          <w:szCs w:val="18"/>
        </w:rPr>
        <w:t xml:space="preserve">    file:</w:t>
      </w:r>
      <w:r w:rsidRPr="00FB36AC">
        <w:rPr>
          <w:rFonts w:asciiTheme="minorHAnsi" w:hAnsiTheme="minorHAnsi" w:cstheme="minorHAnsi"/>
          <w:color w:val="000000" w:themeColor="text1"/>
          <w:sz w:val="18"/>
          <w:szCs w:val="18"/>
        </w:rPr>
        <w:t xml:space="preserve">        </w:t>
      </w:r>
      <w:r w:rsidR="00BD31D1">
        <w:rPr>
          <w:rFonts w:asciiTheme="minorHAnsi" w:hAnsiTheme="minorHAnsi" w:cstheme="minorHAnsi"/>
          <w:color w:val="000000" w:themeColor="text1"/>
          <w:sz w:val="18"/>
          <w:szCs w:val="18"/>
        </w:rPr>
        <w:t xml:space="preserve">  </w:t>
      </w:r>
      <w:r w:rsidRPr="00FB36AC">
        <w:rPr>
          <w:rFonts w:asciiTheme="minorHAnsi" w:hAnsiTheme="minorHAnsi" w:cstheme="minorHAnsi"/>
          <w:color w:val="000000" w:themeColor="text1"/>
          <w:sz w:val="18"/>
          <w:szCs w:val="18"/>
        </w:rPr>
        <w:t>Pattern describing file names</w:t>
      </w:r>
    </w:p>
    <w:p w14:paraId="60BE7E67" w14:textId="797F96FD" w:rsidR="0047761F" w:rsidRPr="00FB36AC" w:rsidRDefault="0047761F" w:rsidP="0047761F">
      <w:pPr>
        <w:spacing w:line="360" w:lineRule="auto"/>
        <w:ind w:left="900" w:hanging="360"/>
        <w:jc w:val="both"/>
        <w:rPr>
          <w:rFonts w:asciiTheme="minorHAnsi" w:hAnsiTheme="minorHAnsi" w:cstheme="minorHAnsi"/>
          <w:color w:val="000000" w:themeColor="text1"/>
          <w:sz w:val="18"/>
          <w:szCs w:val="18"/>
        </w:rPr>
      </w:pPr>
      <w:r w:rsidRPr="00FB36AC">
        <w:rPr>
          <w:rFonts w:asciiTheme="minorHAnsi" w:hAnsiTheme="minorHAnsi" w:cstheme="minorHAnsi"/>
          <w:color w:val="000000" w:themeColor="text1"/>
          <w:sz w:val="18"/>
          <w:szCs w:val="18"/>
        </w:rPr>
        <w:t xml:space="preserve">        </w:t>
      </w:r>
      <w:r w:rsidRPr="00FB36AC">
        <w:rPr>
          <w:rFonts w:asciiTheme="minorHAnsi" w:hAnsiTheme="minorHAnsi" w:cstheme="minorHAnsi"/>
          <w:b/>
          <w:bCs/>
          <w:color w:val="000000" w:themeColor="text1"/>
          <w:sz w:val="18"/>
          <w:szCs w:val="18"/>
        </w:rPr>
        <w:t>mask:</w:t>
      </w:r>
      <w:r w:rsidRPr="00FB36AC">
        <w:rPr>
          <w:rFonts w:asciiTheme="minorHAnsi" w:hAnsiTheme="minorHAnsi" w:cstheme="minorHAnsi"/>
          <w:color w:val="000000" w:themeColor="text1"/>
          <w:sz w:val="18"/>
          <w:szCs w:val="18"/>
        </w:rPr>
        <w:t xml:space="preserve">    </w:t>
      </w:r>
      <w:r w:rsidR="00BD31D1">
        <w:rPr>
          <w:rFonts w:asciiTheme="minorHAnsi" w:hAnsiTheme="minorHAnsi" w:cstheme="minorHAnsi"/>
          <w:color w:val="000000" w:themeColor="text1"/>
          <w:sz w:val="18"/>
          <w:szCs w:val="18"/>
        </w:rPr>
        <w:t xml:space="preserve">  </w:t>
      </w:r>
      <w:r w:rsidRPr="00FB36AC">
        <w:rPr>
          <w:rFonts w:asciiTheme="minorHAnsi" w:hAnsiTheme="minorHAnsi" w:cstheme="minorHAnsi"/>
          <w:color w:val="000000" w:themeColor="text1"/>
          <w:sz w:val="18"/>
          <w:szCs w:val="18"/>
        </w:rPr>
        <w:t>Mask index value</w:t>
      </w:r>
    </w:p>
    <w:p w14:paraId="07041495" w14:textId="0CE92A44" w:rsidR="0047761F" w:rsidRPr="00FB36AC" w:rsidRDefault="0047761F" w:rsidP="0047761F">
      <w:pPr>
        <w:spacing w:line="360" w:lineRule="auto"/>
        <w:ind w:left="900" w:hanging="360"/>
        <w:jc w:val="both"/>
        <w:rPr>
          <w:rFonts w:asciiTheme="minorHAnsi" w:hAnsiTheme="minorHAnsi" w:cstheme="minorHAnsi"/>
          <w:color w:val="000000" w:themeColor="text1"/>
          <w:sz w:val="18"/>
          <w:szCs w:val="18"/>
        </w:rPr>
      </w:pPr>
      <w:r w:rsidRPr="00FB36AC">
        <w:rPr>
          <w:rFonts w:asciiTheme="minorHAnsi" w:hAnsiTheme="minorHAnsi" w:cstheme="minorHAnsi"/>
          <w:b/>
          <w:bCs/>
          <w:color w:val="000000" w:themeColor="text1"/>
          <w:sz w:val="18"/>
          <w:szCs w:val="18"/>
        </w:rPr>
        <w:t xml:space="preserve">        water:   </w:t>
      </w:r>
      <w:r w:rsidR="00BD31D1">
        <w:rPr>
          <w:rFonts w:asciiTheme="minorHAnsi" w:hAnsiTheme="minorHAnsi" w:cstheme="minorHAnsi"/>
          <w:b/>
          <w:bCs/>
          <w:color w:val="000000" w:themeColor="text1"/>
          <w:sz w:val="18"/>
          <w:szCs w:val="18"/>
        </w:rPr>
        <w:t xml:space="preserve">  </w:t>
      </w:r>
      <w:r w:rsidRPr="00FB36AC">
        <w:rPr>
          <w:rFonts w:asciiTheme="minorHAnsi" w:hAnsiTheme="minorHAnsi" w:cstheme="minorHAnsi"/>
          <w:color w:val="000000" w:themeColor="text1"/>
          <w:sz w:val="18"/>
          <w:szCs w:val="18"/>
        </w:rPr>
        <w:t>Water index value.</w:t>
      </w:r>
    </w:p>
    <w:p w14:paraId="42963F77" w14:textId="1C7CD442" w:rsidR="0047761F" w:rsidRPr="00FB36AC" w:rsidRDefault="0047761F" w:rsidP="0047761F">
      <w:pPr>
        <w:spacing w:line="360" w:lineRule="auto"/>
        <w:ind w:left="900" w:hanging="360"/>
        <w:jc w:val="both"/>
        <w:rPr>
          <w:rFonts w:asciiTheme="minorHAnsi" w:hAnsiTheme="minorHAnsi" w:cstheme="minorHAnsi"/>
          <w:color w:val="000000" w:themeColor="text1"/>
          <w:sz w:val="18"/>
          <w:szCs w:val="18"/>
        </w:rPr>
      </w:pPr>
      <w:r w:rsidRPr="00FB36AC">
        <w:rPr>
          <w:rFonts w:asciiTheme="minorHAnsi" w:hAnsiTheme="minorHAnsi" w:cstheme="minorHAnsi"/>
          <w:color w:val="000000" w:themeColor="text1"/>
          <w:sz w:val="18"/>
          <w:szCs w:val="18"/>
        </w:rPr>
        <w:t xml:space="preserve">        </w:t>
      </w:r>
      <w:proofErr w:type="spellStart"/>
      <w:r w:rsidRPr="00FB36AC">
        <w:rPr>
          <w:rFonts w:asciiTheme="minorHAnsi" w:hAnsiTheme="minorHAnsi" w:cstheme="minorHAnsi"/>
          <w:b/>
          <w:bCs/>
          <w:color w:val="000000" w:themeColor="text1"/>
          <w:sz w:val="18"/>
          <w:szCs w:val="18"/>
        </w:rPr>
        <w:t>lake_index_range</w:t>
      </w:r>
      <w:proofErr w:type="spellEnd"/>
      <w:r w:rsidRPr="00FB36AC">
        <w:rPr>
          <w:rFonts w:asciiTheme="minorHAnsi" w:hAnsiTheme="minorHAnsi" w:cstheme="minorHAnsi"/>
          <w:b/>
          <w:bCs/>
          <w:color w:val="000000" w:themeColor="text1"/>
          <w:sz w:val="18"/>
          <w:szCs w:val="18"/>
        </w:rPr>
        <w:t>:</w:t>
      </w:r>
      <w:r w:rsidRPr="00FB36AC">
        <w:rPr>
          <w:rFonts w:asciiTheme="minorHAnsi" w:hAnsiTheme="minorHAnsi" w:cstheme="minorHAnsi"/>
          <w:color w:val="000000" w:themeColor="text1"/>
          <w:sz w:val="18"/>
          <w:szCs w:val="18"/>
        </w:rPr>
        <w:t xml:space="preserve"> </w:t>
      </w:r>
      <w:r w:rsidR="00860D45">
        <w:rPr>
          <w:rFonts w:asciiTheme="minorHAnsi" w:hAnsiTheme="minorHAnsi" w:cstheme="minorHAnsi"/>
          <w:color w:val="000000" w:themeColor="text1"/>
          <w:sz w:val="18"/>
          <w:szCs w:val="18"/>
        </w:rPr>
        <w:t xml:space="preserve"> </w:t>
      </w:r>
      <w:r w:rsidRPr="00FB36AC">
        <w:rPr>
          <w:rFonts w:asciiTheme="minorHAnsi" w:hAnsiTheme="minorHAnsi" w:cstheme="minorHAnsi"/>
          <w:color w:val="000000" w:themeColor="text1"/>
          <w:sz w:val="18"/>
          <w:szCs w:val="18"/>
        </w:rPr>
        <w:t xml:space="preserve">Range </w:t>
      </w:r>
      <w:r w:rsidR="00860D45">
        <w:rPr>
          <w:rFonts w:asciiTheme="minorHAnsi" w:hAnsiTheme="minorHAnsi" w:cstheme="minorHAnsi"/>
          <w:color w:val="000000" w:themeColor="text1"/>
          <w:sz w:val="18"/>
          <w:szCs w:val="18"/>
        </w:rPr>
        <w:t xml:space="preserve">[) </w:t>
      </w:r>
      <w:r w:rsidRPr="00FB36AC">
        <w:rPr>
          <w:rFonts w:asciiTheme="minorHAnsi" w:hAnsiTheme="minorHAnsi" w:cstheme="minorHAnsi"/>
          <w:color w:val="000000" w:themeColor="text1"/>
          <w:sz w:val="18"/>
          <w:szCs w:val="18"/>
        </w:rPr>
        <w:t>of lake indices that will be processed.</w:t>
      </w:r>
    </w:p>
    <w:p w14:paraId="54968901" w14:textId="77777777" w:rsidR="0047761F" w:rsidRDefault="0047761F" w:rsidP="0047761F">
      <w:pPr>
        <w:spacing w:line="360" w:lineRule="auto"/>
        <w:jc w:val="both"/>
        <w:rPr>
          <w:rFonts w:ascii="Calibri" w:hAnsi="Calibri" w:cs="Calibri"/>
          <w:color w:val="000000" w:themeColor="text1"/>
          <w:sz w:val="18"/>
          <w:szCs w:val="18"/>
        </w:rPr>
      </w:pPr>
    </w:p>
    <w:p w14:paraId="3108BE0D" w14:textId="06358096" w:rsidR="0047761F" w:rsidRPr="00355BC1" w:rsidRDefault="0047761F" w:rsidP="0047761F">
      <w:pPr>
        <w:spacing w:line="360" w:lineRule="auto"/>
        <w:jc w:val="both"/>
        <w:rPr>
          <w:rFonts w:ascii="Calibri" w:hAnsi="Calibri" w:cs="Calibri"/>
          <w:color w:val="000000" w:themeColor="text1"/>
          <w:sz w:val="18"/>
          <w:szCs w:val="18"/>
        </w:rPr>
      </w:pPr>
      <w:r>
        <w:rPr>
          <w:rFonts w:ascii="Calibri" w:hAnsi="Calibri" w:cs="Calibri"/>
          <w:color w:val="000000" w:themeColor="text1"/>
          <w:sz w:val="18"/>
          <w:szCs w:val="18"/>
        </w:rPr>
        <w:t xml:space="preserve">If lake mask files are not available, then one can specify a set of </w:t>
      </w:r>
      <w:proofErr w:type="spellStart"/>
      <w:r>
        <w:rPr>
          <w:rFonts w:ascii="Calibri" w:hAnsi="Calibri" w:cs="Calibri"/>
          <w:color w:val="000000" w:themeColor="text1"/>
          <w:sz w:val="18"/>
          <w:szCs w:val="18"/>
        </w:rPr>
        <w:t>lat-lon</w:t>
      </w:r>
      <w:proofErr w:type="spellEnd"/>
      <w:r>
        <w:rPr>
          <w:rFonts w:ascii="Calibri" w:hAnsi="Calibri" w:cs="Calibri"/>
          <w:color w:val="000000" w:themeColor="text1"/>
          <w:sz w:val="18"/>
          <w:szCs w:val="18"/>
        </w:rPr>
        <w:t xml:space="preserve"> bounding boxes in a csv file.  That file will have five comma-separated columns (first row is the column headers) as follows</w:t>
      </w:r>
      <w:r w:rsidRPr="0047761F">
        <w:rPr>
          <w:rFonts w:ascii="Calibri" w:hAnsi="Calibri" w:cs="Calibri"/>
          <w:b/>
          <w:bCs/>
          <w:color w:val="000000" w:themeColor="text1"/>
          <w:sz w:val="18"/>
          <w:szCs w:val="18"/>
        </w:rPr>
        <w:t xml:space="preserve">:  </w:t>
      </w:r>
      <w:proofErr w:type="spellStart"/>
      <w:r w:rsidRPr="0047761F">
        <w:rPr>
          <w:rFonts w:ascii="Calibri" w:hAnsi="Calibri" w:cs="Calibri"/>
          <w:b/>
          <w:bCs/>
          <w:color w:val="000000" w:themeColor="text1"/>
          <w:sz w:val="18"/>
          <w:szCs w:val="18"/>
        </w:rPr>
        <w:t>lake_index</w:t>
      </w:r>
      <w:proofErr w:type="spellEnd"/>
      <w:r w:rsidRPr="0047761F">
        <w:rPr>
          <w:rFonts w:ascii="Calibri" w:hAnsi="Calibri" w:cs="Calibri"/>
          <w:b/>
          <w:bCs/>
          <w:color w:val="000000" w:themeColor="text1"/>
          <w:sz w:val="18"/>
          <w:szCs w:val="18"/>
        </w:rPr>
        <w:t xml:space="preserve">, </w:t>
      </w:r>
      <w:proofErr w:type="spellStart"/>
      <w:r w:rsidRPr="0047761F">
        <w:rPr>
          <w:rFonts w:ascii="Calibri" w:hAnsi="Calibri" w:cs="Calibri"/>
          <w:b/>
          <w:bCs/>
          <w:color w:val="000000" w:themeColor="text1"/>
          <w:sz w:val="18"/>
          <w:szCs w:val="18"/>
        </w:rPr>
        <w:t>lon</w:t>
      </w:r>
      <w:proofErr w:type="spellEnd"/>
      <w:r w:rsidRPr="0047761F">
        <w:rPr>
          <w:rFonts w:ascii="Calibri" w:hAnsi="Calibri" w:cs="Calibri"/>
          <w:b/>
          <w:bCs/>
          <w:color w:val="000000" w:themeColor="text1"/>
          <w:sz w:val="18"/>
          <w:szCs w:val="18"/>
        </w:rPr>
        <w:t xml:space="preserve">-min, </w:t>
      </w:r>
      <w:proofErr w:type="spellStart"/>
      <w:r w:rsidRPr="0047761F">
        <w:rPr>
          <w:rFonts w:ascii="Calibri" w:hAnsi="Calibri" w:cs="Calibri"/>
          <w:b/>
          <w:bCs/>
          <w:color w:val="000000" w:themeColor="text1"/>
          <w:sz w:val="18"/>
          <w:szCs w:val="18"/>
        </w:rPr>
        <w:t>lon</w:t>
      </w:r>
      <w:proofErr w:type="spellEnd"/>
      <w:r w:rsidRPr="0047761F">
        <w:rPr>
          <w:rFonts w:ascii="Calibri" w:hAnsi="Calibri" w:cs="Calibri"/>
          <w:b/>
          <w:bCs/>
          <w:color w:val="000000" w:themeColor="text1"/>
          <w:sz w:val="18"/>
          <w:szCs w:val="18"/>
        </w:rPr>
        <w:t xml:space="preserve">-max, </w:t>
      </w:r>
      <w:proofErr w:type="spellStart"/>
      <w:r w:rsidRPr="0047761F">
        <w:rPr>
          <w:rFonts w:ascii="Calibri" w:hAnsi="Calibri" w:cs="Calibri"/>
          <w:b/>
          <w:bCs/>
          <w:color w:val="000000" w:themeColor="text1"/>
          <w:sz w:val="18"/>
          <w:szCs w:val="18"/>
        </w:rPr>
        <w:t>lat</w:t>
      </w:r>
      <w:proofErr w:type="spellEnd"/>
      <w:r w:rsidRPr="0047761F">
        <w:rPr>
          <w:rFonts w:ascii="Calibri" w:hAnsi="Calibri" w:cs="Calibri"/>
          <w:b/>
          <w:bCs/>
          <w:color w:val="000000" w:themeColor="text1"/>
          <w:sz w:val="18"/>
          <w:szCs w:val="18"/>
        </w:rPr>
        <w:t xml:space="preserve">-min, </w:t>
      </w:r>
      <w:proofErr w:type="spellStart"/>
      <w:r w:rsidRPr="0047761F">
        <w:rPr>
          <w:rFonts w:ascii="Calibri" w:hAnsi="Calibri" w:cs="Calibri"/>
          <w:b/>
          <w:bCs/>
          <w:color w:val="000000" w:themeColor="text1"/>
          <w:sz w:val="18"/>
          <w:szCs w:val="18"/>
        </w:rPr>
        <w:t>lat</w:t>
      </w:r>
      <w:proofErr w:type="spellEnd"/>
      <w:r w:rsidRPr="0047761F">
        <w:rPr>
          <w:rFonts w:ascii="Calibri" w:hAnsi="Calibri" w:cs="Calibri"/>
          <w:b/>
          <w:bCs/>
          <w:color w:val="000000" w:themeColor="text1"/>
          <w:sz w:val="18"/>
          <w:szCs w:val="18"/>
        </w:rPr>
        <w:t>-max</w:t>
      </w:r>
      <w:r>
        <w:rPr>
          <w:rFonts w:ascii="Calibri" w:hAnsi="Calibri" w:cs="Calibri"/>
          <w:color w:val="000000" w:themeColor="text1"/>
          <w:sz w:val="18"/>
          <w:szCs w:val="18"/>
        </w:rPr>
        <w:t xml:space="preserve">.  A sample file can be found </w:t>
      </w:r>
      <w:r w:rsidR="00B30E06">
        <w:rPr>
          <w:sz w:val="20"/>
          <w:szCs w:val="20"/>
        </w:rPr>
        <w:t xml:space="preserve">in the distribution’s </w:t>
      </w:r>
      <w:proofErr w:type="spellStart"/>
      <w:r w:rsidR="00B30E06" w:rsidRPr="00782601">
        <w:rPr>
          <w:i/>
          <w:iCs/>
          <w:sz w:val="20"/>
          <w:szCs w:val="20"/>
        </w:rPr>
        <w:t>floodmap</w:t>
      </w:r>
      <w:proofErr w:type="spellEnd"/>
      <w:r w:rsidR="00B30E06" w:rsidRPr="00782601">
        <w:rPr>
          <w:i/>
          <w:iCs/>
          <w:sz w:val="20"/>
          <w:szCs w:val="20"/>
        </w:rPr>
        <w:t>/specs</w:t>
      </w:r>
      <w:r w:rsidR="00B30E06">
        <w:rPr>
          <w:sz w:val="20"/>
          <w:szCs w:val="20"/>
        </w:rPr>
        <w:t xml:space="preserve"> directory</w:t>
      </w:r>
      <w:r w:rsidR="0007029F">
        <w:rPr>
          <w:sz w:val="20"/>
          <w:szCs w:val="20"/>
        </w:rPr>
        <w:t>.   The configuration would then be as follows:</w:t>
      </w:r>
    </w:p>
    <w:p w14:paraId="230AA71F" w14:textId="3F0A10F9" w:rsidR="006100AC" w:rsidRPr="006100AC" w:rsidRDefault="006100AC" w:rsidP="0008666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hanging="90"/>
        <w:rPr>
          <w:rFonts w:ascii="Univers" w:hAnsi="Univers" w:cs="Courier New"/>
          <w:color w:val="EBEBEB"/>
          <w:sz w:val="16"/>
          <w:szCs w:val="16"/>
        </w:rPr>
      </w:pPr>
      <w:proofErr w:type="spellStart"/>
      <w:r w:rsidRPr="006100AC">
        <w:rPr>
          <w:rFonts w:ascii="Univers" w:hAnsi="Univers" w:cs="Courier New"/>
          <w:color w:val="ED864A"/>
          <w:sz w:val="16"/>
          <w:szCs w:val="16"/>
        </w:rPr>
        <w:t>lake_masks</w:t>
      </w:r>
      <w:proofErr w:type="spellEnd"/>
      <w:r w:rsidRPr="006100AC">
        <w:rPr>
          <w:rFonts w:ascii="Univers" w:hAnsi="Univers" w:cs="Courier New"/>
          <w:color w:val="EBEBEB"/>
          <w:sz w:val="16"/>
          <w:szCs w:val="16"/>
        </w:rPr>
        <w:t>:</w:t>
      </w:r>
      <w:r w:rsidRPr="006100AC">
        <w:rPr>
          <w:rFonts w:ascii="Univers" w:hAnsi="Univers" w:cs="Courier New"/>
          <w:color w:val="EBEBEB"/>
          <w:sz w:val="16"/>
          <w:szCs w:val="16"/>
        </w:rPr>
        <w:br/>
        <w:t xml:space="preserve">    </w:t>
      </w:r>
      <w:proofErr w:type="spellStart"/>
      <w:r w:rsidRPr="006100AC">
        <w:rPr>
          <w:rFonts w:ascii="Univers" w:hAnsi="Univers" w:cs="Courier New"/>
          <w:color w:val="ED864A"/>
          <w:sz w:val="16"/>
          <w:szCs w:val="16"/>
        </w:rPr>
        <w:t>basedir</w:t>
      </w:r>
      <w:proofErr w:type="spellEnd"/>
      <w:r w:rsidRPr="006100AC">
        <w:rPr>
          <w:rFonts w:ascii="Univers" w:hAnsi="Univers" w:cs="Courier New"/>
          <w:color w:val="EBEBEB"/>
          <w:sz w:val="16"/>
          <w:szCs w:val="16"/>
        </w:rPr>
        <w:t xml:space="preserve">: </w:t>
      </w:r>
      <w:r w:rsidRPr="006100AC">
        <w:rPr>
          <w:rFonts w:ascii="Univers" w:hAnsi="Univers" w:cs="Courier New"/>
          <w:color w:val="54B33E"/>
          <w:sz w:val="16"/>
          <w:szCs w:val="16"/>
        </w:rPr>
        <w:t>"/Users/</w:t>
      </w:r>
      <w:r w:rsidR="00B67D1D" w:rsidRPr="0008666D">
        <w:rPr>
          <w:rFonts w:ascii="Univers" w:hAnsi="Univers" w:cs="Courier New"/>
          <w:color w:val="54B33E"/>
          <w:sz w:val="16"/>
          <w:szCs w:val="16"/>
        </w:rPr>
        <w:t>somebody</w:t>
      </w:r>
      <w:proofErr w:type="gramStart"/>
      <w:r w:rsidR="00B67D1D" w:rsidRPr="0008666D">
        <w:rPr>
          <w:rFonts w:ascii="Univers" w:hAnsi="Univers" w:cs="Courier New"/>
          <w:color w:val="54B33E"/>
          <w:sz w:val="16"/>
          <w:szCs w:val="16"/>
        </w:rPr>
        <w:t>/</w:t>
      </w:r>
      <w:r w:rsidRPr="006100AC">
        <w:rPr>
          <w:rFonts w:ascii="Univers" w:hAnsi="Univers" w:cs="Courier New"/>
          <w:color w:val="54B33E"/>
          <w:sz w:val="16"/>
          <w:szCs w:val="16"/>
        </w:rPr>
        <w:t>.</w:t>
      </w:r>
      <w:proofErr w:type="spellStart"/>
      <w:r w:rsidRPr="006100AC">
        <w:rPr>
          <w:rFonts w:ascii="Univers" w:hAnsi="Univers" w:cs="Courier New"/>
          <w:color w:val="54B33E"/>
          <w:sz w:val="16"/>
          <w:szCs w:val="16"/>
        </w:rPr>
        <w:t>floodmap</w:t>
      </w:r>
      <w:proofErr w:type="spellEnd"/>
      <w:proofErr w:type="gramEnd"/>
      <w:r w:rsidRPr="006100AC">
        <w:rPr>
          <w:rFonts w:ascii="Univers" w:hAnsi="Univers" w:cs="Courier New"/>
          <w:color w:val="54B33E"/>
          <w:sz w:val="16"/>
          <w:szCs w:val="16"/>
        </w:rPr>
        <w:t>"</w:t>
      </w:r>
      <w:r w:rsidRPr="006100AC">
        <w:rPr>
          <w:rFonts w:ascii="Univers" w:hAnsi="Univers" w:cs="Courier New"/>
          <w:color w:val="54B33E"/>
          <w:sz w:val="16"/>
          <w:szCs w:val="16"/>
        </w:rPr>
        <w:br/>
        <w:t xml:space="preserve">    </w:t>
      </w:r>
      <w:r w:rsidRPr="006100AC">
        <w:rPr>
          <w:rFonts w:ascii="Univers" w:hAnsi="Univers" w:cs="Courier New"/>
          <w:color w:val="ED864A"/>
          <w:sz w:val="16"/>
          <w:szCs w:val="16"/>
        </w:rPr>
        <w:t>file</w:t>
      </w:r>
      <w:r w:rsidRPr="006100AC">
        <w:rPr>
          <w:rFonts w:ascii="Univers" w:hAnsi="Univers" w:cs="Courier New"/>
          <w:color w:val="EBEBEB"/>
          <w:sz w:val="16"/>
          <w:szCs w:val="16"/>
        </w:rPr>
        <w:t xml:space="preserve">: </w:t>
      </w:r>
      <w:r w:rsidRPr="006100AC">
        <w:rPr>
          <w:rFonts w:ascii="Univers" w:hAnsi="Univers" w:cs="Courier New"/>
          <w:color w:val="54B33E"/>
          <w:sz w:val="16"/>
          <w:szCs w:val="16"/>
        </w:rPr>
        <w:t>"lake_bounds.csv"</w:t>
      </w:r>
    </w:p>
    <w:p w14:paraId="688B7E53" w14:textId="77777777" w:rsidR="006100AC" w:rsidRDefault="006100AC" w:rsidP="006100AC">
      <w:pPr>
        <w:spacing w:line="360" w:lineRule="auto"/>
        <w:ind w:left="900" w:hanging="360"/>
        <w:jc w:val="both"/>
        <w:rPr>
          <w:rFonts w:asciiTheme="minorHAnsi" w:hAnsiTheme="minorHAnsi" w:cstheme="minorHAnsi"/>
          <w:color w:val="000000" w:themeColor="text1"/>
          <w:sz w:val="18"/>
          <w:szCs w:val="18"/>
        </w:rPr>
      </w:pPr>
    </w:p>
    <w:p w14:paraId="2492551B" w14:textId="67818F2D" w:rsidR="006100AC" w:rsidRPr="00FB36AC" w:rsidRDefault="006100AC" w:rsidP="006100AC">
      <w:pPr>
        <w:spacing w:line="360" w:lineRule="auto"/>
        <w:ind w:left="900" w:hanging="360"/>
        <w:jc w:val="both"/>
        <w:rPr>
          <w:rFonts w:asciiTheme="minorHAnsi" w:hAnsiTheme="minorHAnsi" w:cstheme="minorHAnsi"/>
          <w:color w:val="000000" w:themeColor="text1"/>
          <w:sz w:val="18"/>
          <w:szCs w:val="18"/>
        </w:rPr>
      </w:pPr>
      <w:r w:rsidRPr="00FB36AC">
        <w:rPr>
          <w:rFonts w:asciiTheme="minorHAnsi" w:hAnsiTheme="minorHAnsi" w:cstheme="minorHAnsi"/>
          <w:color w:val="000000" w:themeColor="text1"/>
          <w:sz w:val="18"/>
          <w:szCs w:val="18"/>
        </w:rPr>
        <w:t xml:space="preserve">        </w:t>
      </w:r>
      <w:proofErr w:type="spellStart"/>
      <w:r w:rsidRPr="00FB36AC">
        <w:rPr>
          <w:rFonts w:asciiTheme="minorHAnsi" w:hAnsiTheme="minorHAnsi" w:cstheme="minorHAnsi"/>
          <w:b/>
          <w:bCs/>
          <w:color w:val="000000" w:themeColor="text1"/>
          <w:sz w:val="18"/>
          <w:szCs w:val="18"/>
        </w:rPr>
        <w:t>basedir</w:t>
      </w:r>
      <w:proofErr w:type="spellEnd"/>
      <w:r w:rsidRPr="00FB36AC">
        <w:rPr>
          <w:rFonts w:asciiTheme="minorHAnsi" w:hAnsiTheme="minorHAnsi" w:cstheme="minorHAnsi"/>
          <w:b/>
          <w:bCs/>
          <w:color w:val="000000" w:themeColor="text1"/>
          <w:sz w:val="18"/>
          <w:szCs w:val="18"/>
        </w:rPr>
        <w:t>:</w:t>
      </w:r>
      <w:r w:rsidRPr="00FB36AC">
        <w:rPr>
          <w:rFonts w:asciiTheme="minorHAnsi" w:hAnsiTheme="minorHAnsi" w:cstheme="minorHAnsi"/>
          <w:color w:val="000000" w:themeColor="text1"/>
          <w:sz w:val="18"/>
          <w:szCs w:val="18"/>
        </w:rPr>
        <w:t xml:space="preserve"> </w:t>
      </w:r>
      <w:r>
        <w:rPr>
          <w:rFonts w:asciiTheme="minorHAnsi" w:hAnsiTheme="minorHAnsi" w:cstheme="minorHAnsi"/>
          <w:color w:val="000000" w:themeColor="text1"/>
          <w:sz w:val="18"/>
          <w:szCs w:val="18"/>
        </w:rPr>
        <w:t>Directory of the lake bounds file</w:t>
      </w:r>
      <w:r w:rsidRPr="00FB36AC">
        <w:rPr>
          <w:rFonts w:asciiTheme="minorHAnsi" w:hAnsiTheme="minorHAnsi" w:cstheme="minorHAnsi"/>
          <w:color w:val="000000" w:themeColor="text1"/>
          <w:sz w:val="18"/>
          <w:szCs w:val="18"/>
        </w:rPr>
        <w:t>.</w:t>
      </w:r>
    </w:p>
    <w:p w14:paraId="71DFF2F1" w14:textId="4A484D06" w:rsidR="006100AC" w:rsidRDefault="006100AC" w:rsidP="006100AC">
      <w:pPr>
        <w:spacing w:line="360" w:lineRule="auto"/>
        <w:ind w:left="900" w:hanging="360"/>
        <w:jc w:val="both"/>
        <w:rPr>
          <w:rFonts w:asciiTheme="minorHAnsi" w:hAnsiTheme="minorHAnsi" w:cstheme="minorHAnsi"/>
          <w:color w:val="000000" w:themeColor="text1"/>
          <w:sz w:val="18"/>
          <w:szCs w:val="18"/>
        </w:rPr>
      </w:pPr>
      <w:r w:rsidRPr="00FB36AC">
        <w:rPr>
          <w:rFonts w:asciiTheme="minorHAnsi" w:hAnsiTheme="minorHAnsi" w:cstheme="minorHAnsi"/>
          <w:b/>
          <w:bCs/>
          <w:color w:val="000000" w:themeColor="text1"/>
          <w:sz w:val="18"/>
          <w:szCs w:val="18"/>
        </w:rPr>
        <w:t xml:space="preserve">    </w:t>
      </w:r>
      <w:r>
        <w:rPr>
          <w:rFonts w:asciiTheme="minorHAnsi" w:hAnsiTheme="minorHAnsi" w:cstheme="minorHAnsi"/>
          <w:b/>
          <w:bCs/>
          <w:color w:val="000000" w:themeColor="text1"/>
          <w:sz w:val="18"/>
          <w:szCs w:val="18"/>
        </w:rPr>
        <w:t xml:space="preserve">    </w:t>
      </w:r>
      <w:r w:rsidRPr="00FB36AC">
        <w:rPr>
          <w:rFonts w:asciiTheme="minorHAnsi" w:hAnsiTheme="minorHAnsi" w:cstheme="minorHAnsi"/>
          <w:b/>
          <w:bCs/>
          <w:color w:val="000000" w:themeColor="text1"/>
          <w:sz w:val="18"/>
          <w:szCs w:val="18"/>
        </w:rPr>
        <w:t>file:</w:t>
      </w:r>
      <w:r w:rsidRPr="00FB36AC">
        <w:rPr>
          <w:rFonts w:asciiTheme="minorHAnsi" w:hAnsiTheme="minorHAnsi" w:cstheme="minorHAnsi"/>
          <w:color w:val="000000" w:themeColor="text1"/>
          <w:sz w:val="18"/>
          <w:szCs w:val="18"/>
        </w:rPr>
        <w:t xml:space="preserve">        </w:t>
      </w:r>
      <w:r>
        <w:rPr>
          <w:rFonts w:asciiTheme="minorHAnsi" w:hAnsiTheme="minorHAnsi" w:cstheme="minorHAnsi"/>
          <w:color w:val="000000" w:themeColor="text1"/>
          <w:sz w:val="18"/>
          <w:szCs w:val="18"/>
        </w:rPr>
        <w:t>Filename of the lake bounds file</w:t>
      </w:r>
      <w:r w:rsidRPr="00FB36AC">
        <w:rPr>
          <w:rFonts w:asciiTheme="minorHAnsi" w:hAnsiTheme="minorHAnsi" w:cstheme="minorHAnsi"/>
          <w:color w:val="000000" w:themeColor="text1"/>
          <w:sz w:val="18"/>
          <w:szCs w:val="18"/>
        </w:rPr>
        <w:t>.</w:t>
      </w:r>
    </w:p>
    <w:p w14:paraId="52BFC143" w14:textId="77777777" w:rsidR="00B67D1D" w:rsidRPr="00FB36AC" w:rsidRDefault="00B67D1D" w:rsidP="006100AC">
      <w:pPr>
        <w:spacing w:line="360" w:lineRule="auto"/>
        <w:ind w:left="900" w:hanging="360"/>
        <w:jc w:val="both"/>
        <w:rPr>
          <w:rFonts w:asciiTheme="minorHAnsi" w:hAnsiTheme="minorHAnsi" w:cstheme="minorHAnsi"/>
          <w:color w:val="000000" w:themeColor="text1"/>
          <w:sz w:val="18"/>
          <w:szCs w:val="18"/>
        </w:rPr>
      </w:pPr>
    </w:p>
    <w:p w14:paraId="4F7BDCA9" w14:textId="0F5A7D80" w:rsidR="0047761F" w:rsidRDefault="00BD70DB" w:rsidP="00B67D1D">
      <w:pPr>
        <w:spacing w:line="360" w:lineRule="auto"/>
        <w:jc w:val="both"/>
        <w:rPr>
          <w:rFonts w:asciiTheme="minorHAnsi" w:hAnsiTheme="minorHAnsi" w:cstheme="minorHAnsi"/>
          <w:sz w:val="18"/>
          <w:szCs w:val="18"/>
        </w:rPr>
      </w:pPr>
      <w:r>
        <w:rPr>
          <w:rFonts w:asciiTheme="minorHAnsi" w:hAnsiTheme="minorHAnsi" w:cstheme="minorHAnsi"/>
          <w:sz w:val="18"/>
          <w:szCs w:val="18"/>
        </w:rPr>
        <w:t>Alternately</w:t>
      </w:r>
      <w:r w:rsidR="00B67D1D" w:rsidRPr="00B67D1D">
        <w:rPr>
          <w:rFonts w:asciiTheme="minorHAnsi" w:hAnsiTheme="minorHAnsi" w:cstheme="minorHAnsi"/>
          <w:sz w:val="18"/>
          <w:szCs w:val="18"/>
        </w:rPr>
        <w:t xml:space="preserve">, one can specify </w:t>
      </w:r>
      <w:r w:rsidR="00B67D1D">
        <w:rPr>
          <w:rFonts w:asciiTheme="minorHAnsi" w:hAnsiTheme="minorHAnsi" w:cstheme="minorHAnsi"/>
          <w:sz w:val="18"/>
          <w:szCs w:val="18"/>
        </w:rPr>
        <w:t xml:space="preserve">a single </w:t>
      </w:r>
      <w:proofErr w:type="spellStart"/>
      <w:r w:rsidR="00B67D1D">
        <w:rPr>
          <w:rFonts w:asciiTheme="minorHAnsi" w:hAnsiTheme="minorHAnsi" w:cstheme="minorHAnsi"/>
          <w:sz w:val="18"/>
          <w:szCs w:val="18"/>
        </w:rPr>
        <w:t>latlon</w:t>
      </w:r>
      <w:proofErr w:type="spellEnd"/>
      <w:r w:rsidR="00B67D1D">
        <w:rPr>
          <w:rFonts w:asciiTheme="minorHAnsi" w:hAnsiTheme="minorHAnsi" w:cstheme="minorHAnsi"/>
          <w:sz w:val="18"/>
          <w:szCs w:val="18"/>
        </w:rPr>
        <w:t xml:space="preserve"> bounding box directly in the spec file:</w:t>
      </w:r>
    </w:p>
    <w:p w14:paraId="1DD9F3BE" w14:textId="5934A26D" w:rsidR="00FE553E" w:rsidRPr="00FE553E" w:rsidRDefault="00FE553E" w:rsidP="0008666D">
      <w:pPr>
        <w:shd w:val="clear" w:color="auto" w:fill="131314"/>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270"/>
        <w:rPr>
          <w:rFonts w:ascii="Univers" w:hAnsi="Univers" w:cs="Courier New"/>
          <w:color w:val="EBEBEB"/>
          <w:sz w:val="16"/>
          <w:szCs w:val="16"/>
        </w:rPr>
      </w:pPr>
      <w:proofErr w:type="spellStart"/>
      <w:r w:rsidRPr="00FE553E">
        <w:rPr>
          <w:rFonts w:ascii="Univers" w:hAnsi="Univers" w:cs="Courier New"/>
          <w:color w:val="ED864A"/>
          <w:sz w:val="16"/>
          <w:szCs w:val="16"/>
        </w:rPr>
        <w:t>lake_masks</w:t>
      </w:r>
      <w:proofErr w:type="spellEnd"/>
      <w:r w:rsidRPr="00FE553E">
        <w:rPr>
          <w:rFonts w:ascii="Univers" w:hAnsi="Univers" w:cs="Courier New"/>
          <w:color w:val="EBEBEB"/>
          <w:sz w:val="16"/>
          <w:szCs w:val="16"/>
        </w:rPr>
        <w:t>:</w:t>
      </w:r>
      <w:r w:rsidRPr="00FE553E">
        <w:rPr>
          <w:rFonts w:ascii="Univers" w:hAnsi="Univers" w:cs="Courier New"/>
          <w:color w:val="EBEBEB"/>
          <w:sz w:val="16"/>
          <w:szCs w:val="16"/>
        </w:rPr>
        <w:br/>
        <w:t xml:space="preserve">  </w:t>
      </w:r>
      <w:proofErr w:type="spellStart"/>
      <w:r w:rsidRPr="00FE553E">
        <w:rPr>
          <w:rFonts w:ascii="Univers" w:hAnsi="Univers" w:cs="Courier New"/>
          <w:color w:val="ED864A"/>
          <w:sz w:val="16"/>
          <w:szCs w:val="16"/>
        </w:rPr>
        <w:t>roi</w:t>
      </w:r>
      <w:proofErr w:type="spellEnd"/>
      <w:r w:rsidRPr="00FE553E">
        <w:rPr>
          <w:rFonts w:ascii="Univers" w:hAnsi="Univers" w:cs="Courier New"/>
          <w:color w:val="EBEBEB"/>
          <w:sz w:val="16"/>
          <w:szCs w:val="16"/>
        </w:rPr>
        <w:t>:    29.2812</w:t>
      </w:r>
      <w:proofErr w:type="gramStart"/>
      <w:r w:rsidRPr="00FE553E">
        <w:rPr>
          <w:rFonts w:ascii="Univers" w:hAnsi="Univers" w:cs="Courier New"/>
          <w:color w:val="EBEBEB"/>
          <w:sz w:val="16"/>
          <w:szCs w:val="16"/>
        </w:rPr>
        <w:t>,  29.9303</w:t>
      </w:r>
      <w:proofErr w:type="gramEnd"/>
      <w:r w:rsidRPr="00FE553E">
        <w:rPr>
          <w:rFonts w:ascii="Univers" w:hAnsi="Univers" w:cs="Courier New"/>
          <w:color w:val="EBEBEB"/>
          <w:sz w:val="16"/>
          <w:szCs w:val="16"/>
        </w:rPr>
        <w:t xml:space="preserve">, -0.7261, -0.0520  </w:t>
      </w:r>
      <w:r w:rsidRPr="00FE553E">
        <w:rPr>
          <w:rFonts w:ascii="Univers" w:hAnsi="Univers" w:cs="Courier New"/>
          <w:i/>
          <w:iCs/>
          <w:color w:val="499936"/>
          <w:sz w:val="16"/>
          <w:szCs w:val="16"/>
        </w:rPr>
        <w:br/>
        <w:t xml:space="preserve">  </w:t>
      </w:r>
      <w:proofErr w:type="spellStart"/>
      <w:r w:rsidRPr="00FE553E">
        <w:rPr>
          <w:rFonts w:ascii="Univers" w:hAnsi="Univers" w:cs="Courier New"/>
          <w:color w:val="ED864A"/>
          <w:sz w:val="16"/>
          <w:szCs w:val="16"/>
        </w:rPr>
        <w:t>lake_index</w:t>
      </w:r>
      <w:proofErr w:type="spellEnd"/>
      <w:r w:rsidRPr="00FE553E">
        <w:rPr>
          <w:rFonts w:ascii="Univers" w:hAnsi="Univers" w:cs="Courier New"/>
          <w:color w:val="EBEBEB"/>
          <w:sz w:val="16"/>
          <w:szCs w:val="16"/>
        </w:rPr>
        <w:t>: 4</w:t>
      </w:r>
    </w:p>
    <w:p w14:paraId="178D8732" w14:textId="77777777" w:rsidR="00FE553E" w:rsidRDefault="00FE553E" w:rsidP="00FE553E">
      <w:pPr>
        <w:spacing w:line="360" w:lineRule="auto"/>
        <w:ind w:left="900" w:hanging="360"/>
        <w:jc w:val="both"/>
        <w:rPr>
          <w:rFonts w:asciiTheme="minorHAnsi" w:hAnsiTheme="minorHAnsi" w:cstheme="minorHAnsi"/>
          <w:color w:val="000000" w:themeColor="text1"/>
          <w:sz w:val="18"/>
          <w:szCs w:val="18"/>
        </w:rPr>
      </w:pPr>
    </w:p>
    <w:p w14:paraId="534819D8" w14:textId="70156957" w:rsidR="00FE553E" w:rsidRPr="00FB36AC" w:rsidRDefault="00FE553E" w:rsidP="00FE553E">
      <w:pPr>
        <w:spacing w:line="360" w:lineRule="auto"/>
        <w:ind w:left="900" w:hanging="360"/>
        <w:jc w:val="both"/>
        <w:rPr>
          <w:rFonts w:asciiTheme="minorHAnsi" w:hAnsiTheme="minorHAnsi" w:cstheme="minorHAnsi"/>
          <w:color w:val="000000" w:themeColor="text1"/>
          <w:sz w:val="18"/>
          <w:szCs w:val="18"/>
        </w:rPr>
      </w:pPr>
      <w:r w:rsidRPr="00FB36AC">
        <w:rPr>
          <w:rFonts w:asciiTheme="minorHAnsi" w:hAnsiTheme="minorHAnsi" w:cstheme="minorHAnsi"/>
          <w:color w:val="000000" w:themeColor="text1"/>
          <w:sz w:val="18"/>
          <w:szCs w:val="18"/>
        </w:rPr>
        <w:t xml:space="preserve">        </w:t>
      </w:r>
      <w:proofErr w:type="spellStart"/>
      <w:r>
        <w:rPr>
          <w:rFonts w:asciiTheme="minorHAnsi" w:hAnsiTheme="minorHAnsi" w:cstheme="minorHAnsi"/>
          <w:b/>
          <w:bCs/>
          <w:color w:val="000000" w:themeColor="text1"/>
          <w:sz w:val="18"/>
          <w:szCs w:val="18"/>
        </w:rPr>
        <w:t>roi</w:t>
      </w:r>
      <w:proofErr w:type="spellEnd"/>
      <w:r w:rsidRPr="00FB36AC">
        <w:rPr>
          <w:rFonts w:asciiTheme="minorHAnsi" w:hAnsiTheme="minorHAnsi" w:cstheme="minorHAnsi"/>
          <w:b/>
          <w:bCs/>
          <w:color w:val="000000" w:themeColor="text1"/>
          <w:sz w:val="18"/>
          <w:szCs w:val="18"/>
        </w:rPr>
        <w:t>:</w:t>
      </w:r>
      <w:r w:rsidRPr="00FB36AC">
        <w:rPr>
          <w:rFonts w:asciiTheme="minorHAnsi" w:hAnsiTheme="minorHAnsi" w:cstheme="minorHAnsi"/>
          <w:color w:val="000000" w:themeColor="text1"/>
          <w:sz w:val="18"/>
          <w:szCs w:val="18"/>
        </w:rPr>
        <w:t xml:space="preserve"> </w:t>
      </w:r>
      <w:r>
        <w:rPr>
          <w:rFonts w:asciiTheme="minorHAnsi" w:hAnsiTheme="minorHAnsi" w:cstheme="minorHAnsi"/>
          <w:color w:val="000000" w:themeColor="text1"/>
          <w:sz w:val="18"/>
          <w:szCs w:val="18"/>
        </w:rPr>
        <w:t xml:space="preserve">                   Lake region bounding </w:t>
      </w:r>
      <w:proofErr w:type="gramStart"/>
      <w:r>
        <w:rPr>
          <w:rFonts w:asciiTheme="minorHAnsi" w:hAnsiTheme="minorHAnsi" w:cstheme="minorHAnsi"/>
          <w:color w:val="000000" w:themeColor="text1"/>
          <w:sz w:val="18"/>
          <w:szCs w:val="18"/>
        </w:rPr>
        <w:t xml:space="preserve">box </w:t>
      </w:r>
      <w:r w:rsidRPr="0047761F">
        <w:rPr>
          <w:rFonts w:ascii="Calibri" w:hAnsi="Calibri" w:cs="Calibri"/>
          <w:b/>
          <w:bCs/>
          <w:color w:val="000000" w:themeColor="text1"/>
          <w:sz w:val="18"/>
          <w:szCs w:val="18"/>
        </w:rPr>
        <w:t>:</w:t>
      </w:r>
      <w:proofErr w:type="gramEnd"/>
      <w:r w:rsidRPr="0047761F">
        <w:rPr>
          <w:rFonts w:ascii="Calibri" w:hAnsi="Calibri" w:cs="Calibri"/>
          <w:b/>
          <w:bCs/>
          <w:color w:val="000000" w:themeColor="text1"/>
          <w:sz w:val="18"/>
          <w:szCs w:val="18"/>
        </w:rPr>
        <w:t xml:space="preserve">  </w:t>
      </w:r>
      <w:proofErr w:type="spellStart"/>
      <w:r w:rsidRPr="0047761F">
        <w:rPr>
          <w:rFonts w:ascii="Calibri" w:hAnsi="Calibri" w:cs="Calibri"/>
          <w:b/>
          <w:bCs/>
          <w:color w:val="000000" w:themeColor="text1"/>
          <w:sz w:val="18"/>
          <w:szCs w:val="18"/>
        </w:rPr>
        <w:t>lon</w:t>
      </w:r>
      <w:proofErr w:type="spellEnd"/>
      <w:r w:rsidRPr="0047761F">
        <w:rPr>
          <w:rFonts w:ascii="Calibri" w:hAnsi="Calibri" w:cs="Calibri"/>
          <w:b/>
          <w:bCs/>
          <w:color w:val="000000" w:themeColor="text1"/>
          <w:sz w:val="18"/>
          <w:szCs w:val="18"/>
        </w:rPr>
        <w:t xml:space="preserve">-min, </w:t>
      </w:r>
      <w:proofErr w:type="spellStart"/>
      <w:r w:rsidRPr="0047761F">
        <w:rPr>
          <w:rFonts w:ascii="Calibri" w:hAnsi="Calibri" w:cs="Calibri"/>
          <w:b/>
          <w:bCs/>
          <w:color w:val="000000" w:themeColor="text1"/>
          <w:sz w:val="18"/>
          <w:szCs w:val="18"/>
        </w:rPr>
        <w:t>lon</w:t>
      </w:r>
      <w:proofErr w:type="spellEnd"/>
      <w:r w:rsidRPr="0047761F">
        <w:rPr>
          <w:rFonts w:ascii="Calibri" w:hAnsi="Calibri" w:cs="Calibri"/>
          <w:b/>
          <w:bCs/>
          <w:color w:val="000000" w:themeColor="text1"/>
          <w:sz w:val="18"/>
          <w:szCs w:val="18"/>
        </w:rPr>
        <w:t xml:space="preserve">-max, </w:t>
      </w:r>
      <w:proofErr w:type="spellStart"/>
      <w:r w:rsidRPr="0047761F">
        <w:rPr>
          <w:rFonts w:ascii="Calibri" w:hAnsi="Calibri" w:cs="Calibri"/>
          <w:b/>
          <w:bCs/>
          <w:color w:val="000000" w:themeColor="text1"/>
          <w:sz w:val="18"/>
          <w:szCs w:val="18"/>
        </w:rPr>
        <w:t>lat</w:t>
      </w:r>
      <w:proofErr w:type="spellEnd"/>
      <w:r w:rsidRPr="0047761F">
        <w:rPr>
          <w:rFonts w:ascii="Calibri" w:hAnsi="Calibri" w:cs="Calibri"/>
          <w:b/>
          <w:bCs/>
          <w:color w:val="000000" w:themeColor="text1"/>
          <w:sz w:val="18"/>
          <w:szCs w:val="18"/>
        </w:rPr>
        <w:t xml:space="preserve">-min, </w:t>
      </w:r>
      <w:proofErr w:type="spellStart"/>
      <w:r w:rsidRPr="0047761F">
        <w:rPr>
          <w:rFonts w:ascii="Calibri" w:hAnsi="Calibri" w:cs="Calibri"/>
          <w:b/>
          <w:bCs/>
          <w:color w:val="000000" w:themeColor="text1"/>
          <w:sz w:val="18"/>
          <w:szCs w:val="18"/>
        </w:rPr>
        <w:t>lat</w:t>
      </w:r>
      <w:proofErr w:type="spellEnd"/>
      <w:r w:rsidRPr="0047761F">
        <w:rPr>
          <w:rFonts w:ascii="Calibri" w:hAnsi="Calibri" w:cs="Calibri"/>
          <w:b/>
          <w:bCs/>
          <w:color w:val="000000" w:themeColor="text1"/>
          <w:sz w:val="18"/>
          <w:szCs w:val="18"/>
        </w:rPr>
        <w:t>-max</w:t>
      </w:r>
      <w:r w:rsidRPr="00FB36AC">
        <w:rPr>
          <w:rFonts w:asciiTheme="minorHAnsi" w:hAnsiTheme="minorHAnsi" w:cstheme="minorHAnsi"/>
          <w:color w:val="000000" w:themeColor="text1"/>
          <w:sz w:val="18"/>
          <w:szCs w:val="18"/>
        </w:rPr>
        <w:t>.</w:t>
      </w:r>
    </w:p>
    <w:p w14:paraId="21B2B3F1" w14:textId="33D70993" w:rsidR="00FE553E" w:rsidRPr="0008666D" w:rsidRDefault="00FE553E" w:rsidP="0008666D">
      <w:pPr>
        <w:spacing w:line="360" w:lineRule="auto"/>
        <w:ind w:left="900" w:hanging="360"/>
        <w:jc w:val="both"/>
        <w:rPr>
          <w:rFonts w:asciiTheme="minorHAnsi" w:hAnsiTheme="minorHAnsi" w:cstheme="minorHAnsi"/>
          <w:color w:val="000000" w:themeColor="text1"/>
          <w:sz w:val="18"/>
          <w:szCs w:val="18"/>
        </w:rPr>
      </w:pPr>
      <w:r w:rsidRPr="00FB36AC">
        <w:rPr>
          <w:rFonts w:asciiTheme="minorHAnsi" w:hAnsiTheme="minorHAnsi" w:cstheme="minorHAnsi"/>
          <w:b/>
          <w:bCs/>
          <w:color w:val="000000" w:themeColor="text1"/>
          <w:sz w:val="18"/>
          <w:szCs w:val="18"/>
        </w:rPr>
        <w:t xml:space="preserve">    </w:t>
      </w:r>
      <w:r>
        <w:rPr>
          <w:rFonts w:asciiTheme="minorHAnsi" w:hAnsiTheme="minorHAnsi" w:cstheme="minorHAnsi"/>
          <w:b/>
          <w:bCs/>
          <w:color w:val="000000" w:themeColor="text1"/>
          <w:sz w:val="18"/>
          <w:szCs w:val="18"/>
        </w:rPr>
        <w:t xml:space="preserve">    </w:t>
      </w:r>
      <w:proofErr w:type="spellStart"/>
      <w:r>
        <w:rPr>
          <w:rFonts w:asciiTheme="minorHAnsi" w:hAnsiTheme="minorHAnsi" w:cstheme="minorHAnsi"/>
          <w:b/>
          <w:bCs/>
          <w:color w:val="000000" w:themeColor="text1"/>
          <w:sz w:val="18"/>
          <w:szCs w:val="18"/>
        </w:rPr>
        <w:t>lake_index</w:t>
      </w:r>
      <w:proofErr w:type="spellEnd"/>
      <w:r w:rsidRPr="00FB36AC">
        <w:rPr>
          <w:rFonts w:asciiTheme="minorHAnsi" w:hAnsiTheme="minorHAnsi" w:cstheme="minorHAnsi"/>
          <w:b/>
          <w:bCs/>
          <w:color w:val="000000" w:themeColor="text1"/>
          <w:sz w:val="18"/>
          <w:szCs w:val="18"/>
        </w:rPr>
        <w:t>:</w:t>
      </w:r>
      <w:r w:rsidRPr="00FB36AC">
        <w:rPr>
          <w:rFonts w:asciiTheme="minorHAnsi" w:hAnsiTheme="minorHAnsi" w:cstheme="minorHAnsi"/>
          <w:color w:val="000000" w:themeColor="text1"/>
          <w:sz w:val="18"/>
          <w:szCs w:val="18"/>
        </w:rPr>
        <w:t xml:space="preserve">     </w:t>
      </w:r>
      <w:r>
        <w:rPr>
          <w:rFonts w:asciiTheme="minorHAnsi" w:hAnsiTheme="minorHAnsi" w:cstheme="minorHAnsi"/>
          <w:color w:val="000000" w:themeColor="text1"/>
          <w:sz w:val="18"/>
          <w:szCs w:val="18"/>
        </w:rPr>
        <w:t>Index given to this lake.</w:t>
      </w:r>
    </w:p>
    <w:p w14:paraId="049362CF" w14:textId="1F74660E" w:rsidR="00355BC1" w:rsidRPr="009C17E9" w:rsidRDefault="00355BC1" w:rsidP="00355BC1">
      <w:pPr>
        <w:pStyle w:val="Heading1"/>
      </w:pPr>
      <w:r w:rsidRPr="009C17E9">
        <w:lastRenderedPageBreak/>
        <w:t xml:space="preserve">Application </w:t>
      </w:r>
      <w:r>
        <w:t>Output</w:t>
      </w:r>
      <w:r w:rsidRPr="009C17E9">
        <w:t>:</w:t>
      </w:r>
    </w:p>
    <w:p w14:paraId="69A97B16" w14:textId="09A0B65A" w:rsidR="00355BC1" w:rsidRPr="00355BC1" w:rsidRDefault="00355BC1" w:rsidP="00355BC1">
      <w:pPr>
        <w:jc w:val="both"/>
        <w:rPr>
          <w:rFonts w:asciiTheme="minorHAnsi" w:hAnsiTheme="minorHAnsi" w:cstheme="minorHAnsi"/>
          <w:color w:val="000000" w:themeColor="text1"/>
          <w:sz w:val="20"/>
          <w:szCs w:val="20"/>
        </w:rPr>
      </w:pPr>
      <w:r w:rsidRPr="00355BC1">
        <w:rPr>
          <w:rFonts w:asciiTheme="minorHAnsi" w:hAnsiTheme="minorHAnsi" w:cstheme="minorHAnsi"/>
          <w:color w:val="000000" w:themeColor="text1"/>
          <w:sz w:val="20"/>
          <w:szCs w:val="20"/>
        </w:rPr>
        <w:t xml:space="preserve">The application will produce output in the directory configured using the </w:t>
      </w:r>
      <w:proofErr w:type="spellStart"/>
      <w:r w:rsidRPr="00355BC1">
        <w:rPr>
          <w:rFonts w:asciiTheme="minorHAnsi" w:hAnsiTheme="minorHAnsi" w:cstheme="minorHAnsi"/>
          <w:b/>
          <w:bCs/>
          <w:color w:val="000000" w:themeColor="text1"/>
          <w:sz w:val="16"/>
          <w:szCs w:val="16"/>
        </w:rPr>
        <w:t>results_dir</w:t>
      </w:r>
      <w:proofErr w:type="spellEnd"/>
      <w:r w:rsidRPr="00355BC1">
        <w:rPr>
          <w:rFonts w:asciiTheme="minorHAnsi" w:hAnsiTheme="minorHAnsi" w:cstheme="minorHAnsi"/>
          <w:color w:val="000000" w:themeColor="text1"/>
          <w:sz w:val="20"/>
          <w:szCs w:val="20"/>
        </w:rPr>
        <w:t xml:space="preserve"> parameter in the </w:t>
      </w:r>
      <w:proofErr w:type="spellStart"/>
      <w:r w:rsidRPr="00355BC1">
        <w:rPr>
          <w:rFonts w:asciiTheme="minorHAnsi" w:hAnsiTheme="minorHAnsi" w:cstheme="minorHAnsi"/>
          <w:i/>
          <w:iCs/>
          <w:color w:val="000000" w:themeColor="text1"/>
          <w:sz w:val="20"/>
          <w:szCs w:val="20"/>
        </w:rPr>
        <w:t>spec.yml</w:t>
      </w:r>
      <w:proofErr w:type="spellEnd"/>
      <w:r w:rsidRPr="00355BC1">
        <w:rPr>
          <w:rFonts w:asciiTheme="minorHAnsi" w:hAnsiTheme="minorHAnsi" w:cstheme="minorHAnsi"/>
          <w:color w:val="000000" w:themeColor="text1"/>
          <w:sz w:val="20"/>
          <w:szCs w:val="20"/>
        </w:rPr>
        <w:t xml:space="preserve"> file.  For each lake the application will produce a tiff file and a text file.   For example, for lake 11 </w:t>
      </w:r>
      <w:r w:rsidR="009B669B">
        <w:rPr>
          <w:rFonts w:asciiTheme="minorHAnsi" w:hAnsiTheme="minorHAnsi" w:cstheme="minorHAnsi"/>
          <w:color w:val="000000" w:themeColor="text1"/>
          <w:sz w:val="20"/>
          <w:szCs w:val="20"/>
        </w:rPr>
        <w:t xml:space="preserve">(processed on day 256 of 2021) </w:t>
      </w:r>
      <w:r w:rsidRPr="00355BC1">
        <w:rPr>
          <w:rFonts w:asciiTheme="minorHAnsi" w:hAnsiTheme="minorHAnsi" w:cstheme="minorHAnsi"/>
          <w:color w:val="000000" w:themeColor="text1"/>
          <w:sz w:val="20"/>
          <w:szCs w:val="20"/>
        </w:rPr>
        <w:t xml:space="preserve">the files </w:t>
      </w:r>
    </w:p>
    <w:p w14:paraId="3C20AF58" w14:textId="20D227E4" w:rsidR="000F0785" w:rsidRDefault="00355BC1" w:rsidP="00355BC1">
      <w:pPr>
        <w:rPr>
          <w:rFonts w:asciiTheme="minorHAnsi" w:hAnsiTheme="minorHAnsi" w:cstheme="minorHAnsi"/>
          <w:color w:val="000000" w:themeColor="text1"/>
          <w:sz w:val="20"/>
          <w:szCs w:val="20"/>
        </w:rPr>
      </w:pPr>
      <w:r w:rsidRPr="00355BC1">
        <w:rPr>
          <w:rFonts w:asciiTheme="minorHAnsi" w:hAnsiTheme="minorHAnsi" w:cstheme="minorHAnsi"/>
          <w:b/>
          <w:bCs/>
          <w:i/>
          <w:iCs/>
          <w:color w:val="000000" w:themeColor="text1"/>
          <w:sz w:val="16"/>
          <w:szCs w:val="16"/>
        </w:rPr>
        <w:t>lake_11_patched_water_masks</w:t>
      </w:r>
      <w:r w:rsidR="009B669B">
        <w:rPr>
          <w:rFonts w:asciiTheme="minorHAnsi" w:hAnsiTheme="minorHAnsi" w:cstheme="minorHAnsi"/>
          <w:b/>
          <w:bCs/>
          <w:i/>
          <w:iCs/>
          <w:color w:val="000000" w:themeColor="text1"/>
          <w:sz w:val="16"/>
          <w:szCs w:val="16"/>
        </w:rPr>
        <w:t>_2021256</w:t>
      </w:r>
      <w:r w:rsidRPr="00355BC1">
        <w:rPr>
          <w:rFonts w:asciiTheme="minorHAnsi" w:hAnsiTheme="minorHAnsi" w:cstheme="minorHAnsi"/>
          <w:b/>
          <w:bCs/>
          <w:i/>
          <w:iCs/>
          <w:color w:val="000000" w:themeColor="text1"/>
          <w:sz w:val="16"/>
          <w:szCs w:val="16"/>
        </w:rPr>
        <w:t>.tif</w:t>
      </w:r>
      <w:r w:rsidRPr="00355BC1">
        <w:rPr>
          <w:rFonts w:asciiTheme="minorHAnsi" w:hAnsiTheme="minorHAnsi" w:cstheme="minorHAnsi"/>
          <w:color w:val="000000" w:themeColor="text1"/>
          <w:sz w:val="20"/>
          <w:szCs w:val="20"/>
        </w:rPr>
        <w:t xml:space="preserve"> and </w:t>
      </w:r>
      <w:r w:rsidRPr="00355BC1">
        <w:rPr>
          <w:rFonts w:asciiTheme="minorHAnsi" w:hAnsiTheme="minorHAnsi" w:cstheme="minorHAnsi"/>
          <w:b/>
          <w:bCs/>
          <w:i/>
          <w:iCs/>
          <w:color w:val="000000" w:themeColor="text1"/>
          <w:sz w:val="16"/>
          <w:szCs w:val="16"/>
        </w:rPr>
        <w:t>lake_11_patched_water_masks</w:t>
      </w:r>
      <w:r w:rsidR="009B669B">
        <w:rPr>
          <w:rFonts w:asciiTheme="minorHAnsi" w:hAnsiTheme="minorHAnsi" w:cstheme="minorHAnsi"/>
          <w:b/>
          <w:bCs/>
          <w:i/>
          <w:iCs/>
          <w:color w:val="000000" w:themeColor="text1"/>
          <w:sz w:val="16"/>
          <w:szCs w:val="16"/>
        </w:rPr>
        <w:t>_2021256</w:t>
      </w:r>
      <w:r w:rsidRPr="00355BC1">
        <w:rPr>
          <w:rFonts w:asciiTheme="minorHAnsi" w:hAnsiTheme="minorHAnsi" w:cstheme="minorHAnsi"/>
          <w:b/>
          <w:bCs/>
          <w:i/>
          <w:iCs/>
          <w:color w:val="000000" w:themeColor="text1"/>
          <w:sz w:val="16"/>
          <w:szCs w:val="16"/>
        </w:rPr>
        <w:t>.txt</w:t>
      </w:r>
      <w:r w:rsidRPr="00355BC1">
        <w:rPr>
          <w:rFonts w:asciiTheme="minorHAnsi" w:hAnsiTheme="minorHAnsi" w:cstheme="minorHAnsi"/>
          <w:color w:val="000000" w:themeColor="text1"/>
          <w:sz w:val="20"/>
          <w:szCs w:val="20"/>
        </w:rPr>
        <w:t xml:space="preserve"> will be produced. </w:t>
      </w:r>
      <w:r>
        <w:rPr>
          <w:rFonts w:asciiTheme="minorHAnsi" w:hAnsiTheme="minorHAnsi" w:cstheme="minorHAnsi"/>
          <w:color w:val="000000" w:themeColor="text1"/>
          <w:sz w:val="20"/>
          <w:szCs w:val="20"/>
        </w:rPr>
        <w:t>The text file is the final product, containing the calculated water extents</w:t>
      </w:r>
      <w:r w:rsidR="009B669B">
        <w:rPr>
          <w:rFonts w:asciiTheme="minorHAnsi" w:hAnsiTheme="minorHAnsi" w:cstheme="minorHAnsi"/>
          <w:color w:val="000000" w:themeColor="text1"/>
          <w:sz w:val="20"/>
          <w:szCs w:val="20"/>
        </w:rPr>
        <w:t>;</w:t>
      </w:r>
      <w:r>
        <w:rPr>
          <w:rFonts w:asciiTheme="minorHAnsi" w:hAnsiTheme="minorHAnsi" w:cstheme="minorHAnsi"/>
          <w:color w:val="000000" w:themeColor="text1"/>
          <w:sz w:val="20"/>
          <w:szCs w:val="20"/>
        </w:rPr>
        <w:t xml:space="preserve"> the tiff file is used for diagnostics.  </w:t>
      </w:r>
      <w:r w:rsidRPr="00355BC1">
        <w:rPr>
          <w:rFonts w:asciiTheme="minorHAnsi" w:hAnsiTheme="minorHAnsi" w:cstheme="minorHAnsi"/>
          <w:color w:val="000000" w:themeColor="text1"/>
          <w:sz w:val="20"/>
          <w:szCs w:val="20"/>
        </w:rPr>
        <w:t xml:space="preserve">If the process </w:t>
      </w:r>
      <w:r>
        <w:rPr>
          <w:rFonts w:asciiTheme="minorHAnsi" w:hAnsiTheme="minorHAnsi" w:cstheme="minorHAnsi"/>
          <w:color w:val="000000" w:themeColor="text1"/>
          <w:sz w:val="20"/>
          <w:szCs w:val="20"/>
        </w:rPr>
        <w:t xml:space="preserve">exits with an </w:t>
      </w:r>
      <w:proofErr w:type="gramStart"/>
      <w:r>
        <w:rPr>
          <w:rFonts w:asciiTheme="minorHAnsi" w:hAnsiTheme="minorHAnsi" w:cstheme="minorHAnsi"/>
          <w:color w:val="000000" w:themeColor="text1"/>
          <w:sz w:val="20"/>
          <w:szCs w:val="20"/>
        </w:rPr>
        <w:t>error</w:t>
      </w:r>
      <w:proofErr w:type="gramEnd"/>
      <w:r w:rsidRPr="00355BC1">
        <w:rPr>
          <w:rFonts w:asciiTheme="minorHAnsi" w:hAnsiTheme="minorHAnsi" w:cstheme="minorHAnsi"/>
          <w:color w:val="000000" w:themeColor="text1"/>
          <w:sz w:val="20"/>
          <w:szCs w:val="20"/>
        </w:rPr>
        <w:t xml:space="preserve"> then a file called</w:t>
      </w:r>
      <w:r w:rsidRPr="00355BC1">
        <w:rPr>
          <w:rFonts w:asciiTheme="minorHAnsi" w:hAnsiTheme="minorHAnsi" w:cstheme="minorHAnsi"/>
          <w:b/>
          <w:bCs/>
          <w:i/>
          <w:iCs/>
          <w:color w:val="000000" w:themeColor="text1"/>
          <w:sz w:val="20"/>
          <w:szCs w:val="20"/>
        </w:rPr>
        <w:t xml:space="preserve"> </w:t>
      </w:r>
      <w:r w:rsidRPr="00355BC1">
        <w:rPr>
          <w:rFonts w:asciiTheme="minorHAnsi" w:hAnsiTheme="minorHAnsi" w:cstheme="minorHAnsi"/>
          <w:b/>
          <w:bCs/>
          <w:i/>
          <w:iCs/>
          <w:color w:val="000000" w:themeColor="text1"/>
          <w:sz w:val="16"/>
          <w:szCs w:val="16"/>
        </w:rPr>
        <w:t>lake_11_task_report.txt</w:t>
      </w:r>
      <w:r w:rsidRPr="00355BC1">
        <w:rPr>
          <w:rFonts w:asciiTheme="minorHAnsi" w:hAnsiTheme="minorHAnsi" w:cstheme="minorHAnsi"/>
          <w:color w:val="000000" w:themeColor="text1"/>
          <w:sz w:val="20"/>
          <w:szCs w:val="20"/>
        </w:rPr>
        <w:t xml:space="preserve"> </w:t>
      </w:r>
      <w:r>
        <w:rPr>
          <w:rFonts w:asciiTheme="minorHAnsi" w:hAnsiTheme="minorHAnsi" w:cstheme="minorHAnsi"/>
          <w:color w:val="000000" w:themeColor="text1"/>
          <w:sz w:val="20"/>
          <w:szCs w:val="20"/>
        </w:rPr>
        <w:t>is</w:t>
      </w:r>
      <w:r w:rsidRPr="00355BC1">
        <w:rPr>
          <w:rFonts w:asciiTheme="minorHAnsi" w:hAnsiTheme="minorHAnsi" w:cstheme="minorHAnsi"/>
          <w:color w:val="000000" w:themeColor="text1"/>
          <w:sz w:val="20"/>
          <w:szCs w:val="20"/>
        </w:rPr>
        <w:t xml:space="preserve"> produced containing the error report.</w:t>
      </w:r>
    </w:p>
    <w:p w14:paraId="5918E444" w14:textId="28F7C4AD" w:rsidR="000F0785" w:rsidRPr="009C17E9" w:rsidRDefault="004D3040" w:rsidP="000F0785">
      <w:pPr>
        <w:pStyle w:val="Heading1"/>
      </w:pPr>
      <w:r>
        <w:t>Visualizing</w:t>
      </w:r>
      <w:r w:rsidR="000F0785">
        <w:t xml:space="preserve"> the Results</w:t>
      </w:r>
      <w:r w:rsidR="000F0785" w:rsidRPr="009C17E9">
        <w:t>:</w:t>
      </w:r>
    </w:p>
    <w:p w14:paraId="1752A88D" w14:textId="77777777" w:rsidR="000F0785" w:rsidRDefault="000F0785" w:rsidP="00355BC1">
      <w:pPr>
        <w:rPr>
          <w:rFonts w:asciiTheme="minorHAnsi" w:hAnsiTheme="minorHAnsi" w:cstheme="minorHAnsi"/>
          <w:color w:val="000000" w:themeColor="text1"/>
          <w:sz w:val="20"/>
          <w:szCs w:val="20"/>
        </w:rPr>
      </w:pPr>
    </w:p>
    <w:p w14:paraId="50AF5307" w14:textId="7AD794FA" w:rsidR="004D3040" w:rsidRDefault="004D3040" w:rsidP="000F0785">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The script </w:t>
      </w:r>
      <w:proofErr w:type="spellStart"/>
      <w:r w:rsidRPr="004D3040">
        <w:rPr>
          <w:rFonts w:asciiTheme="minorHAnsi" w:hAnsiTheme="minorHAnsi" w:cstheme="minorHAnsi"/>
          <w:b/>
          <w:bCs/>
          <w:i/>
          <w:iCs/>
          <w:color w:val="000000" w:themeColor="text1"/>
          <w:sz w:val="20"/>
          <w:szCs w:val="20"/>
        </w:rPr>
        <w:t>visually_evaluate_workflow</w:t>
      </w:r>
      <w:proofErr w:type="spellEnd"/>
      <w:r>
        <w:rPr>
          <w:rFonts w:asciiTheme="minorHAnsi" w:hAnsiTheme="minorHAnsi" w:cstheme="minorHAnsi"/>
          <w:color w:val="000000" w:themeColor="text1"/>
          <w:sz w:val="20"/>
          <w:szCs w:val="20"/>
        </w:rPr>
        <w:t xml:space="preserve"> is provided to visualize the results of the </w:t>
      </w:r>
      <w:proofErr w:type="spellStart"/>
      <w:r>
        <w:rPr>
          <w:rFonts w:asciiTheme="minorHAnsi" w:hAnsiTheme="minorHAnsi" w:cstheme="minorHAnsi"/>
          <w:color w:val="000000" w:themeColor="text1"/>
          <w:sz w:val="20"/>
          <w:szCs w:val="20"/>
        </w:rPr>
        <w:t>floodmap</w:t>
      </w:r>
      <w:proofErr w:type="spellEnd"/>
      <w:r>
        <w:rPr>
          <w:rFonts w:asciiTheme="minorHAnsi" w:hAnsiTheme="minorHAnsi" w:cstheme="minorHAnsi"/>
          <w:color w:val="000000" w:themeColor="text1"/>
          <w:sz w:val="20"/>
          <w:szCs w:val="20"/>
        </w:rPr>
        <w:t xml:space="preserve"> workflow.  </w:t>
      </w:r>
      <w:r w:rsidR="000F0785" w:rsidRPr="000F0785">
        <w:rPr>
          <w:rFonts w:asciiTheme="minorHAnsi" w:hAnsiTheme="minorHAnsi" w:cstheme="minorHAnsi"/>
          <w:color w:val="000000" w:themeColor="text1"/>
          <w:sz w:val="20"/>
          <w:szCs w:val="20"/>
        </w:rPr>
        <w:t>This script starts up an application to evaluate the results of the workflow.  In the script</w:t>
      </w:r>
      <w:r>
        <w:rPr>
          <w:rFonts w:asciiTheme="minorHAnsi" w:hAnsiTheme="minorHAnsi" w:cstheme="minorHAnsi"/>
          <w:color w:val="000000" w:themeColor="text1"/>
          <w:sz w:val="20"/>
          <w:szCs w:val="20"/>
        </w:rPr>
        <w:t xml:space="preserve"> </w:t>
      </w:r>
      <w:r w:rsidR="000F0785" w:rsidRPr="000F0785">
        <w:rPr>
          <w:rFonts w:asciiTheme="minorHAnsi" w:hAnsiTheme="minorHAnsi" w:cstheme="minorHAnsi"/>
          <w:color w:val="000000" w:themeColor="text1"/>
          <w:sz w:val="20"/>
          <w:szCs w:val="20"/>
        </w:rPr>
        <w:t xml:space="preserve">are two parameters, </w:t>
      </w:r>
      <w:proofErr w:type="spellStart"/>
      <w:r w:rsidR="000F0785" w:rsidRPr="004D3040">
        <w:rPr>
          <w:rFonts w:asciiTheme="minorHAnsi" w:hAnsiTheme="minorHAnsi" w:cstheme="minorHAnsi"/>
          <w:b/>
          <w:bCs/>
          <w:color w:val="000000" w:themeColor="text1"/>
          <w:sz w:val="20"/>
          <w:szCs w:val="20"/>
        </w:rPr>
        <w:t>lake_index</w:t>
      </w:r>
      <w:proofErr w:type="spellEnd"/>
      <w:r w:rsidR="000F0785" w:rsidRPr="000F0785">
        <w:rPr>
          <w:rFonts w:asciiTheme="minorHAnsi" w:hAnsiTheme="minorHAnsi" w:cstheme="minorHAnsi"/>
          <w:color w:val="000000" w:themeColor="text1"/>
          <w:sz w:val="20"/>
          <w:szCs w:val="20"/>
        </w:rPr>
        <w:t xml:space="preserve">, and </w:t>
      </w:r>
      <w:r w:rsidR="000F0785" w:rsidRPr="004D3040">
        <w:rPr>
          <w:rFonts w:asciiTheme="minorHAnsi" w:hAnsiTheme="minorHAnsi" w:cstheme="minorHAnsi"/>
          <w:b/>
          <w:bCs/>
          <w:color w:val="000000" w:themeColor="text1"/>
          <w:sz w:val="20"/>
          <w:szCs w:val="20"/>
        </w:rPr>
        <w:t>day</w:t>
      </w:r>
      <w:r w:rsidR="000F0785" w:rsidRPr="000F0785">
        <w:rPr>
          <w:rFonts w:asciiTheme="minorHAnsi" w:hAnsiTheme="minorHAnsi" w:cstheme="minorHAnsi"/>
          <w:color w:val="000000" w:themeColor="text1"/>
          <w:sz w:val="20"/>
          <w:szCs w:val="20"/>
        </w:rPr>
        <w:t>, which set the lake and date that are being examined.</w:t>
      </w:r>
      <w:r>
        <w:rPr>
          <w:rFonts w:asciiTheme="minorHAnsi" w:hAnsiTheme="minorHAnsi" w:cstheme="minorHAnsi"/>
          <w:color w:val="000000" w:themeColor="text1"/>
          <w:sz w:val="20"/>
          <w:szCs w:val="20"/>
        </w:rPr>
        <w:t xml:space="preserve"> </w:t>
      </w:r>
    </w:p>
    <w:p w14:paraId="3B7B315C" w14:textId="77777777" w:rsidR="004D3040" w:rsidRDefault="004D3040" w:rsidP="000F0785">
      <w:pPr>
        <w:rPr>
          <w:rFonts w:asciiTheme="minorHAnsi" w:hAnsiTheme="minorHAnsi" w:cstheme="minorHAnsi"/>
          <w:color w:val="000000" w:themeColor="text1"/>
          <w:sz w:val="20"/>
          <w:szCs w:val="20"/>
        </w:rPr>
      </w:pPr>
    </w:p>
    <w:p w14:paraId="641627A0" w14:textId="68861148" w:rsidR="000F0785" w:rsidRDefault="000F0785" w:rsidP="000F0785">
      <w:pPr>
        <w:rPr>
          <w:rFonts w:asciiTheme="minorHAnsi" w:hAnsiTheme="minorHAnsi" w:cstheme="minorHAnsi"/>
          <w:color w:val="000000" w:themeColor="text1"/>
          <w:sz w:val="20"/>
          <w:szCs w:val="20"/>
        </w:rPr>
      </w:pPr>
      <w:r w:rsidRPr="000F0785">
        <w:rPr>
          <w:rFonts w:asciiTheme="minorHAnsi" w:hAnsiTheme="minorHAnsi" w:cstheme="minorHAnsi"/>
          <w:color w:val="000000" w:themeColor="text1"/>
          <w:sz w:val="20"/>
          <w:szCs w:val="20"/>
        </w:rPr>
        <w:t xml:space="preserve">In the </w:t>
      </w:r>
      <w:proofErr w:type="spellStart"/>
      <w:r w:rsidRPr="000F0785">
        <w:rPr>
          <w:rFonts w:asciiTheme="minorHAnsi" w:hAnsiTheme="minorHAnsi" w:cstheme="minorHAnsi"/>
          <w:color w:val="000000" w:themeColor="text1"/>
          <w:sz w:val="20"/>
          <w:szCs w:val="20"/>
        </w:rPr>
        <w:t>gui</w:t>
      </w:r>
      <w:proofErr w:type="spellEnd"/>
      <w:r w:rsidRPr="000F0785">
        <w:rPr>
          <w:rFonts w:asciiTheme="minorHAnsi" w:hAnsiTheme="minorHAnsi" w:cstheme="minorHAnsi"/>
          <w:color w:val="000000" w:themeColor="text1"/>
          <w:sz w:val="20"/>
          <w:szCs w:val="20"/>
        </w:rPr>
        <w:t xml:space="preserve"> there are four windows:</w:t>
      </w:r>
    </w:p>
    <w:p w14:paraId="7A51E838" w14:textId="77777777" w:rsidR="005B34D4" w:rsidRPr="000F0785" w:rsidRDefault="005B34D4" w:rsidP="000F0785">
      <w:pPr>
        <w:rPr>
          <w:rFonts w:asciiTheme="minorHAnsi" w:hAnsiTheme="minorHAnsi" w:cstheme="minorHAnsi"/>
          <w:color w:val="000000" w:themeColor="text1"/>
          <w:sz w:val="20"/>
          <w:szCs w:val="20"/>
        </w:rPr>
      </w:pPr>
    </w:p>
    <w:p w14:paraId="7B66F51E" w14:textId="3346B038" w:rsidR="000F0785" w:rsidRPr="004D3040" w:rsidRDefault="000F0785" w:rsidP="004D3040">
      <w:pPr>
        <w:pStyle w:val="ListParagraph"/>
        <w:numPr>
          <w:ilvl w:val="0"/>
          <w:numId w:val="14"/>
        </w:numPr>
        <w:ind w:left="360"/>
        <w:rPr>
          <w:rFonts w:cstheme="minorHAnsi"/>
          <w:color w:val="000000" w:themeColor="text1"/>
          <w:sz w:val="20"/>
          <w:szCs w:val="20"/>
        </w:rPr>
      </w:pPr>
      <w:r w:rsidRPr="004D3040">
        <w:rPr>
          <w:rFonts w:cstheme="minorHAnsi"/>
          <w:b/>
          <w:bCs/>
          <w:color w:val="000000" w:themeColor="text1"/>
          <w:sz w:val="20"/>
          <w:szCs w:val="20"/>
        </w:rPr>
        <w:t>MWP Data:</w:t>
      </w:r>
      <w:r w:rsidRPr="004D3040">
        <w:rPr>
          <w:rFonts w:cstheme="minorHAnsi"/>
          <w:color w:val="000000" w:themeColor="text1"/>
          <w:sz w:val="20"/>
          <w:szCs w:val="20"/>
        </w:rPr>
        <w:t xml:space="preserve">  This window shows the </w:t>
      </w:r>
      <w:proofErr w:type="spellStart"/>
      <w:r w:rsidRPr="004D3040">
        <w:rPr>
          <w:rFonts w:cstheme="minorHAnsi"/>
          <w:b/>
          <w:bCs/>
          <w:color w:val="000000" w:themeColor="text1"/>
          <w:sz w:val="20"/>
          <w:szCs w:val="20"/>
        </w:rPr>
        <w:t>nbin</w:t>
      </w:r>
      <w:proofErr w:type="spellEnd"/>
      <w:r w:rsidRPr="004D3040">
        <w:rPr>
          <w:rFonts w:cstheme="minorHAnsi"/>
          <w:color w:val="000000" w:themeColor="text1"/>
          <w:sz w:val="20"/>
          <w:szCs w:val="20"/>
        </w:rPr>
        <w:t xml:space="preserve"> </w:t>
      </w:r>
      <w:proofErr w:type="spellStart"/>
      <w:r w:rsidRPr="004D3040">
        <w:rPr>
          <w:rFonts w:cstheme="minorHAnsi"/>
          <w:color w:val="000000" w:themeColor="text1"/>
          <w:sz w:val="20"/>
          <w:szCs w:val="20"/>
        </w:rPr>
        <w:t>floodmap</w:t>
      </w:r>
      <w:proofErr w:type="spellEnd"/>
      <w:r w:rsidRPr="004D3040">
        <w:rPr>
          <w:rFonts w:cstheme="minorHAnsi"/>
          <w:color w:val="000000" w:themeColor="text1"/>
          <w:sz w:val="20"/>
          <w:szCs w:val="20"/>
        </w:rPr>
        <w:t xml:space="preserve"> data layers that are used to compute the water mapping product for the selected day, covering the range [day-</w:t>
      </w:r>
      <w:proofErr w:type="spellStart"/>
      <w:r w:rsidRPr="004D3040">
        <w:rPr>
          <w:rFonts w:cstheme="minorHAnsi"/>
          <w:color w:val="000000" w:themeColor="text1"/>
          <w:sz w:val="20"/>
          <w:szCs w:val="20"/>
        </w:rPr>
        <w:t>nbin</w:t>
      </w:r>
      <w:proofErr w:type="spellEnd"/>
      <w:r w:rsidRPr="004D3040">
        <w:rPr>
          <w:rFonts w:cstheme="minorHAnsi"/>
          <w:color w:val="000000" w:themeColor="text1"/>
          <w:sz w:val="20"/>
          <w:szCs w:val="20"/>
        </w:rPr>
        <w:t>, day]</w:t>
      </w:r>
      <w:r w:rsidR="005B34D4">
        <w:rPr>
          <w:rFonts w:cstheme="minorHAnsi"/>
          <w:color w:val="000000" w:themeColor="text1"/>
          <w:sz w:val="20"/>
          <w:szCs w:val="20"/>
        </w:rPr>
        <w:t>.</w:t>
      </w:r>
    </w:p>
    <w:p w14:paraId="37D68772" w14:textId="282A33A0" w:rsidR="000F0785" w:rsidRPr="004D3040" w:rsidRDefault="000F0785" w:rsidP="004D3040">
      <w:pPr>
        <w:pStyle w:val="ListParagraph"/>
        <w:numPr>
          <w:ilvl w:val="0"/>
          <w:numId w:val="14"/>
        </w:numPr>
        <w:ind w:left="360"/>
        <w:rPr>
          <w:rFonts w:cstheme="minorHAnsi"/>
          <w:color w:val="000000" w:themeColor="text1"/>
          <w:sz w:val="20"/>
          <w:szCs w:val="20"/>
        </w:rPr>
      </w:pPr>
      <w:r w:rsidRPr="004D3040">
        <w:rPr>
          <w:rFonts w:cstheme="minorHAnsi"/>
          <w:b/>
          <w:bCs/>
          <w:color w:val="000000" w:themeColor="text1"/>
          <w:sz w:val="20"/>
          <w:szCs w:val="20"/>
        </w:rPr>
        <w:t>Water Map:</w:t>
      </w:r>
      <w:r w:rsidRPr="004D3040">
        <w:rPr>
          <w:rFonts w:cstheme="minorHAnsi"/>
          <w:color w:val="000000" w:themeColor="text1"/>
          <w:sz w:val="20"/>
          <w:szCs w:val="20"/>
        </w:rPr>
        <w:t xml:space="preserve">   The water mapping product for the selected day.</w:t>
      </w:r>
    </w:p>
    <w:p w14:paraId="3C16EA85" w14:textId="2CD2E5B9" w:rsidR="000F0785" w:rsidRPr="004D3040" w:rsidRDefault="000F0785" w:rsidP="004D3040">
      <w:pPr>
        <w:pStyle w:val="ListParagraph"/>
        <w:numPr>
          <w:ilvl w:val="0"/>
          <w:numId w:val="14"/>
        </w:numPr>
        <w:ind w:left="360"/>
        <w:rPr>
          <w:rFonts w:cstheme="minorHAnsi"/>
          <w:color w:val="000000" w:themeColor="text1"/>
          <w:sz w:val="20"/>
          <w:szCs w:val="20"/>
        </w:rPr>
      </w:pPr>
      <w:r w:rsidRPr="004D3040">
        <w:rPr>
          <w:rFonts w:cstheme="minorHAnsi"/>
          <w:b/>
          <w:bCs/>
          <w:color w:val="000000" w:themeColor="text1"/>
          <w:sz w:val="20"/>
          <w:szCs w:val="20"/>
        </w:rPr>
        <w:t>Water Counts:</w:t>
      </w:r>
      <w:r w:rsidRPr="004D3040">
        <w:rPr>
          <w:rFonts w:cstheme="minorHAnsi"/>
          <w:color w:val="000000" w:themeColor="text1"/>
          <w:sz w:val="20"/>
          <w:szCs w:val="20"/>
        </w:rPr>
        <w:t xml:space="preserve">  The count of water observations in each cell over the </w:t>
      </w:r>
      <w:proofErr w:type="spellStart"/>
      <w:r w:rsidRPr="004D3040">
        <w:rPr>
          <w:rFonts w:cstheme="minorHAnsi"/>
          <w:color w:val="000000" w:themeColor="text1"/>
          <w:sz w:val="20"/>
          <w:szCs w:val="20"/>
        </w:rPr>
        <w:t>floodmap</w:t>
      </w:r>
      <w:proofErr w:type="spellEnd"/>
      <w:r w:rsidRPr="004D3040">
        <w:rPr>
          <w:rFonts w:cstheme="minorHAnsi"/>
          <w:color w:val="000000" w:themeColor="text1"/>
          <w:sz w:val="20"/>
          <w:szCs w:val="20"/>
        </w:rPr>
        <w:t xml:space="preserve"> data layers.</w:t>
      </w:r>
    </w:p>
    <w:p w14:paraId="562FBC71" w14:textId="3BEEECEE" w:rsidR="000F0785" w:rsidRPr="004D3040" w:rsidRDefault="000F0785" w:rsidP="004D3040">
      <w:pPr>
        <w:pStyle w:val="ListParagraph"/>
        <w:numPr>
          <w:ilvl w:val="0"/>
          <w:numId w:val="14"/>
        </w:numPr>
        <w:ind w:left="360"/>
        <w:rPr>
          <w:rFonts w:cstheme="minorHAnsi"/>
          <w:color w:val="000000" w:themeColor="text1"/>
          <w:sz w:val="20"/>
          <w:szCs w:val="20"/>
        </w:rPr>
      </w:pPr>
      <w:r w:rsidRPr="004D3040">
        <w:rPr>
          <w:rFonts w:cstheme="minorHAnsi"/>
          <w:b/>
          <w:bCs/>
          <w:color w:val="000000" w:themeColor="text1"/>
          <w:sz w:val="20"/>
          <w:szCs w:val="20"/>
        </w:rPr>
        <w:t>Land Counts:</w:t>
      </w:r>
      <w:r w:rsidRPr="004D3040">
        <w:rPr>
          <w:rFonts w:cstheme="minorHAnsi"/>
          <w:color w:val="000000" w:themeColor="text1"/>
          <w:sz w:val="20"/>
          <w:szCs w:val="20"/>
        </w:rPr>
        <w:t xml:space="preserve">   The count of land observations in each cell over the </w:t>
      </w:r>
      <w:proofErr w:type="spellStart"/>
      <w:r w:rsidRPr="004D3040">
        <w:rPr>
          <w:rFonts w:cstheme="minorHAnsi"/>
          <w:color w:val="000000" w:themeColor="text1"/>
          <w:sz w:val="20"/>
          <w:szCs w:val="20"/>
        </w:rPr>
        <w:t>floodmap</w:t>
      </w:r>
      <w:proofErr w:type="spellEnd"/>
      <w:r w:rsidRPr="004D3040">
        <w:rPr>
          <w:rFonts w:cstheme="minorHAnsi"/>
          <w:color w:val="000000" w:themeColor="text1"/>
          <w:sz w:val="20"/>
          <w:szCs w:val="20"/>
        </w:rPr>
        <w:t xml:space="preserve"> data layers.</w:t>
      </w:r>
    </w:p>
    <w:p w14:paraId="005D29E0" w14:textId="77777777" w:rsidR="000F0785" w:rsidRPr="000F0785" w:rsidRDefault="000F0785" w:rsidP="000F0785">
      <w:pPr>
        <w:rPr>
          <w:rFonts w:asciiTheme="minorHAnsi" w:hAnsiTheme="minorHAnsi" w:cstheme="minorHAnsi"/>
          <w:color w:val="000000" w:themeColor="text1"/>
          <w:sz w:val="20"/>
          <w:szCs w:val="20"/>
        </w:rPr>
      </w:pPr>
    </w:p>
    <w:p w14:paraId="111C1C4B" w14:textId="002157B0" w:rsidR="000F0785" w:rsidRDefault="000F0785" w:rsidP="000F0785">
      <w:pPr>
        <w:rPr>
          <w:rFonts w:asciiTheme="minorHAnsi" w:hAnsiTheme="minorHAnsi" w:cstheme="minorHAnsi"/>
          <w:color w:val="000000" w:themeColor="text1"/>
          <w:sz w:val="20"/>
          <w:szCs w:val="20"/>
        </w:rPr>
      </w:pPr>
      <w:r w:rsidRPr="000F0785">
        <w:rPr>
          <w:rFonts w:asciiTheme="minorHAnsi" w:hAnsiTheme="minorHAnsi" w:cstheme="minorHAnsi"/>
          <w:color w:val="000000" w:themeColor="text1"/>
          <w:sz w:val="20"/>
          <w:szCs w:val="20"/>
        </w:rPr>
        <w:t xml:space="preserve">     There are several interactive tools available:</w:t>
      </w:r>
    </w:p>
    <w:p w14:paraId="1A2DB66F" w14:textId="77777777" w:rsidR="004D3040" w:rsidRPr="000F0785" w:rsidRDefault="004D3040" w:rsidP="000F0785">
      <w:pPr>
        <w:rPr>
          <w:rFonts w:asciiTheme="minorHAnsi" w:hAnsiTheme="minorHAnsi" w:cstheme="minorHAnsi"/>
          <w:color w:val="000000" w:themeColor="text1"/>
          <w:sz w:val="20"/>
          <w:szCs w:val="20"/>
        </w:rPr>
      </w:pPr>
    </w:p>
    <w:p w14:paraId="7E761946" w14:textId="5280E97B" w:rsidR="000F0785" w:rsidRPr="004D3040" w:rsidRDefault="000F0785" w:rsidP="004D3040">
      <w:pPr>
        <w:pStyle w:val="ListParagraph"/>
        <w:numPr>
          <w:ilvl w:val="0"/>
          <w:numId w:val="15"/>
        </w:numPr>
        <w:ind w:left="360"/>
        <w:rPr>
          <w:rFonts w:cstheme="minorHAnsi"/>
          <w:color w:val="000000" w:themeColor="text1"/>
          <w:sz w:val="20"/>
          <w:szCs w:val="20"/>
        </w:rPr>
      </w:pPr>
      <w:r w:rsidRPr="004D3040">
        <w:rPr>
          <w:rFonts w:cstheme="minorHAnsi"/>
          <w:b/>
          <w:bCs/>
          <w:color w:val="000000" w:themeColor="text1"/>
          <w:sz w:val="20"/>
          <w:szCs w:val="20"/>
        </w:rPr>
        <w:t xml:space="preserve">Synchronized pan/zoom: </w:t>
      </w:r>
      <w:r w:rsidRPr="004D3040">
        <w:rPr>
          <w:rFonts w:cstheme="minorHAnsi"/>
          <w:color w:val="000000" w:themeColor="text1"/>
          <w:sz w:val="20"/>
          <w:szCs w:val="20"/>
        </w:rPr>
        <w:t>Use the toolbar to activate these modes.</w:t>
      </w:r>
    </w:p>
    <w:p w14:paraId="104CD775" w14:textId="4ED33AD3" w:rsidR="000F0785" w:rsidRPr="004D3040" w:rsidRDefault="004D3040" w:rsidP="004D3040">
      <w:pPr>
        <w:pStyle w:val="ListParagraph"/>
        <w:numPr>
          <w:ilvl w:val="0"/>
          <w:numId w:val="15"/>
        </w:numPr>
        <w:ind w:left="360"/>
        <w:rPr>
          <w:rFonts w:cstheme="minorHAnsi"/>
          <w:color w:val="000000" w:themeColor="text1"/>
          <w:sz w:val="20"/>
          <w:szCs w:val="20"/>
        </w:rPr>
      </w:pPr>
      <w:r w:rsidRPr="004D3040">
        <w:rPr>
          <w:rFonts w:cstheme="minorHAnsi"/>
          <w:b/>
          <w:bCs/>
          <w:color w:val="000000" w:themeColor="text1"/>
          <w:sz w:val="20"/>
          <w:szCs w:val="20"/>
        </w:rPr>
        <w:t xml:space="preserve">Synchronized </w:t>
      </w:r>
      <w:r w:rsidR="000F0785" w:rsidRPr="004D3040">
        <w:rPr>
          <w:rFonts w:cstheme="minorHAnsi"/>
          <w:b/>
          <w:bCs/>
          <w:color w:val="000000" w:themeColor="text1"/>
          <w:sz w:val="20"/>
          <w:szCs w:val="20"/>
        </w:rPr>
        <w:t>Cursor:</w:t>
      </w:r>
      <w:r w:rsidR="000F0785" w:rsidRPr="004D3040">
        <w:rPr>
          <w:rFonts w:cstheme="minorHAnsi"/>
          <w:color w:val="000000" w:themeColor="text1"/>
          <w:sz w:val="20"/>
          <w:szCs w:val="20"/>
        </w:rPr>
        <w:t xml:space="preserve"> Note that the cursor will not appear in pan or zoom modes.  Use the toolbar to toggle out of these modes </w:t>
      </w:r>
      <w:proofErr w:type="gramStart"/>
      <w:r w:rsidR="000F0785" w:rsidRPr="004D3040">
        <w:rPr>
          <w:rFonts w:cstheme="minorHAnsi"/>
          <w:color w:val="000000" w:themeColor="text1"/>
          <w:sz w:val="20"/>
          <w:szCs w:val="20"/>
        </w:rPr>
        <w:t>in order to</w:t>
      </w:r>
      <w:proofErr w:type="gramEnd"/>
      <w:r w:rsidR="000F0785" w:rsidRPr="004D3040">
        <w:rPr>
          <w:rFonts w:cstheme="minorHAnsi"/>
          <w:color w:val="000000" w:themeColor="text1"/>
          <w:sz w:val="20"/>
          <w:szCs w:val="20"/>
        </w:rPr>
        <w:t xml:space="preserve"> show the cursor.</w:t>
      </w:r>
    </w:p>
    <w:p w14:paraId="6EF25242" w14:textId="303D6FE3" w:rsidR="000F0785" w:rsidRPr="004D3040" w:rsidRDefault="000F0785" w:rsidP="004D3040">
      <w:pPr>
        <w:pStyle w:val="ListParagraph"/>
        <w:numPr>
          <w:ilvl w:val="0"/>
          <w:numId w:val="15"/>
        </w:numPr>
        <w:ind w:left="360"/>
        <w:rPr>
          <w:rFonts w:cstheme="minorHAnsi"/>
          <w:color w:val="000000" w:themeColor="text1"/>
          <w:sz w:val="20"/>
          <w:szCs w:val="20"/>
        </w:rPr>
      </w:pPr>
      <w:r w:rsidRPr="004D3040">
        <w:rPr>
          <w:rFonts w:cstheme="minorHAnsi"/>
          <w:b/>
          <w:bCs/>
          <w:color w:val="000000" w:themeColor="text1"/>
          <w:sz w:val="20"/>
          <w:szCs w:val="20"/>
        </w:rPr>
        <w:t>Key maps:</w:t>
      </w:r>
      <w:r w:rsidRPr="004D3040">
        <w:rPr>
          <w:rFonts w:cstheme="minorHAnsi"/>
          <w:color w:val="000000" w:themeColor="text1"/>
          <w:sz w:val="20"/>
          <w:szCs w:val="20"/>
        </w:rPr>
        <w:t xml:space="preserve"> 'f'/'b' or arrow keys: Step forward/backward in </w:t>
      </w:r>
      <w:proofErr w:type="spellStart"/>
      <w:r w:rsidRPr="004D3040">
        <w:rPr>
          <w:rFonts w:cstheme="minorHAnsi"/>
          <w:color w:val="000000" w:themeColor="text1"/>
          <w:sz w:val="20"/>
          <w:szCs w:val="20"/>
        </w:rPr>
        <w:t>mpw</w:t>
      </w:r>
      <w:proofErr w:type="spellEnd"/>
      <w:r w:rsidRPr="004D3040">
        <w:rPr>
          <w:rFonts w:cstheme="minorHAnsi"/>
          <w:color w:val="000000" w:themeColor="text1"/>
          <w:sz w:val="20"/>
          <w:szCs w:val="20"/>
        </w:rPr>
        <w:t xml:space="preserve"> data series.</w:t>
      </w:r>
    </w:p>
    <w:p w14:paraId="361EC20A" w14:textId="31DDB0BE" w:rsidR="000F0785" w:rsidRPr="004D3040" w:rsidRDefault="000F0785" w:rsidP="004D3040">
      <w:pPr>
        <w:pStyle w:val="ListParagraph"/>
        <w:numPr>
          <w:ilvl w:val="0"/>
          <w:numId w:val="15"/>
        </w:numPr>
        <w:ind w:left="360"/>
        <w:rPr>
          <w:rFonts w:cstheme="minorHAnsi"/>
          <w:color w:val="000000" w:themeColor="text1"/>
          <w:sz w:val="20"/>
          <w:szCs w:val="20"/>
        </w:rPr>
      </w:pPr>
      <w:r w:rsidRPr="004D3040">
        <w:rPr>
          <w:rFonts w:cstheme="minorHAnsi"/>
          <w:b/>
          <w:bCs/>
          <w:color w:val="000000" w:themeColor="text1"/>
          <w:sz w:val="20"/>
          <w:szCs w:val="20"/>
        </w:rPr>
        <w:t>Mouse click callback:</w:t>
      </w:r>
      <w:r w:rsidRPr="004D3040">
        <w:rPr>
          <w:rFonts w:cstheme="minorHAnsi"/>
          <w:color w:val="000000" w:themeColor="text1"/>
          <w:sz w:val="20"/>
          <w:szCs w:val="20"/>
        </w:rPr>
        <w:t xml:space="preserve">  Prints </w:t>
      </w:r>
      <w:r w:rsidR="004D3040">
        <w:rPr>
          <w:rFonts w:cstheme="minorHAnsi"/>
          <w:color w:val="000000" w:themeColor="text1"/>
          <w:sz w:val="20"/>
          <w:szCs w:val="20"/>
        </w:rPr>
        <w:t xml:space="preserve">the </w:t>
      </w:r>
      <w:r w:rsidRPr="004D3040">
        <w:rPr>
          <w:rFonts w:cstheme="minorHAnsi"/>
          <w:color w:val="000000" w:themeColor="text1"/>
          <w:sz w:val="20"/>
          <w:szCs w:val="20"/>
        </w:rPr>
        <w:t>land/water counts for selected cell in shell.</w:t>
      </w:r>
    </w:p>
    <w:p w14:paraId="53051214" w14:textId="3C5B3B06" w:rsidR="00355BC1" w:rsidRPr="003C7C24" w:rsidRDefault="00355BC1" w:rsidP="009A3403">
      <w:pPr>
        <w:spacing w:line="360" w:lineRule="auto"/>
        <w:ind w:left="900" w:hanging="360"/>
        <w:jc w:val="both"/>
        <w:rPr>
          <w:color w:val="000000" w:themeColor="text1"/>
          <w:sz w:val="18"/>
          <w:szCs w:val="18"/>
        </w:rPr>
      </w:pPr>
    </w:p>
    <w:sectPr w:rsidR="00355BC1" w:rsidRPr="003C7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nivers">
    <w:panose1 w:val="020B0503020202020204"/>
    <w:charset w:val="00"/>
    <w:family w:val="swiss"/>
    <w:pitch w:val="variable"/>
    <w:sig w:usb0="80000287" w:usb1="00000000" w:usb2="00000000" w:usb3="00000000" w:csb0="0000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0FD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73A266D"/>
    <w:multiLevelType w:val="hybridMultilevel"/>
    <w:tmpl w:val="BCC09CDE"/>
    <w:lvl w:ilvl="0" w:tplc="E370D7C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F20CB"/>
    <w:multiLevelType w:val="hybridMultilevel"/>
    <w:tmpl w:val="DE506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C30DD5"/>
    <w:multiLevelType w:val="hybridMultilevel"/>
    <w:tmpl w:val="90D854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03380B"/>
    <w:multiLevelType w:val="hybridMultilevel"/>
    <w:tmpl w:val="93B05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93751"/>
    <w:multiLevelType w:val="hybridMultilevel"/>
    <w:tmpl w:val="C2581F3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FE2C07"/>
    <w:multiLevelType w:val="hybridMultilevel"/>
    <w:tmpl w:val="9C8E976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3A71119"/>
    <w:multiLevelType w:val="hybridMultilevel"/>
    <w:tmpl w:val="35D6B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052E95"/>
    <w:multiLevelType w:val="hybridMultilevel"/>
    <w:tmpl w:val="92845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4A2F1D"/>
    <w:multiLevelType w:val="hybridMultilevel"/>
    <w:tmpl w:val="3C2E32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2"/>
  </w:num>
  <w:num w:numId="5">
    <w:abstractNumId w:val="5"/>
  </w:num>
  <w:num w:numId="6">
    <w:abstractNumId w:val="9"/>
  </w:num>
  <w:num w:numId="7">
    <w:abstractNumId w:val="10"/>
  </w:num>
  <w:num w:numId="8">
    <w:abstractNumId w:val="10"/>
  </w:num>
  <w:num w:numId="9">
    <w:abstractNumId w:val="10"/>
  </w:num>
  <w:num w:numId="10">
    <w:abstractNumId w:val="10"/>
  </w:num>
  <w:num w:numId="11">
    <w:abstractNumId w:val="10"/>
  </w:num>
  <w:num w:numId="12">
    <w:abstractNumId w:val="6"/>
  </w:num>
  <w:num w:numId="13">
    <w:abstractNumId w:val="0"/>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AE0"/>
    <w:rsid w:val="00012B28"/>
    <w:rsid w:val="00040227"/>
    <w:rsid w:val="0004134B"/>
    <w:rsid w:val="00067BC4"/>
    <w:rsid w:val="0007029F"/>
    <w:rsid w:val="0008666D"/>
    <w:rsid w:val="00086A1D"/>
    <w:rsid w:val="000F0785"/>
    <w:rsid w:val="00126E7F"/>
    <w:rsid w:val="00132D62"/>
    <w:rsid w:val="00147725"/>
    <w:rsid w:val="001C4610"/>
    <w:rsid w:val="002427BA"/>
    <w:rsid w:val="002623F6"/>
    <w:rsid w:val="00304EFC"/>
    <w:rsid w:val="00323B7E"/>
    <w:rsid w:val="00327E79"/>
    <w:rsid w:val="00330A3D"/>
    <w:rsid w:val="00355BC1"/>
    <w:rsid w:val="00387C63"/>
    <w:rsid w:val="003A3E8C"/>
    <w:rsid w:val="003C7C24"/>
    <w:rsid w:val="003E0B05"/>
    <w:rsid w:val="003E7536"/>
    <w:rsid w:val="003E7E04"/>
    <w:rsid w:val="00400C0F"/>
    <w:rsid w:val="0043305B"/>
    <w:rsid w:val="0047761F"/>
    <w:rsid w:val="004970AF"/>
    <w:rsid w:val="004D3040"/>
    <w:rsid w:val="004F4D1E"/>
    <w:rsid w:val="00564F3A"/>
    <w:rsid w:val="00580BC9"/>
    <w:rsid w:val="005B13A0"/>
    <w:rsid w:val="005B34D4"/>
    <w:rsid w:val="005F4362"/>
    <w:rsid w:val="006100AC"/>
    <w:rsid w:val="0062616D"/>
    <w:rsid w:val="006A09A7"/>
    <w:rsid w:val="006F6852"/>
    <w:rsid w:val="00782601"/>
    <w:rsid w:val="007A09D1"/>
    <w:rsid w:val="007C01A8"/>
    <w:rsid w:val="007D189E"/>
    <w:rsid w:val="0080080D"/>
    <w:rsid w:val="00841453"/>
    <w:rsid w:val="00860D45"/>
    <w:rsid w:val="008B2CBE"/>
    <w:rsid w:val="009131D9"/>
    <w:rsid w:val="00956BC9"/>
    <w:rsid w:val="00986F6D"/>
    <w:rsid w:val="00987DDC"/>
    <w:rsid w:val="00990031"/>
    <w:rsid w:val="009927CC"/>
    <w:rsid w:val="009A3403"/>
    <w:rsid w:val="009B669B"/>
    <w:rsid w:val="009C17E9"/>
    <w:rsid w:val="009C29A2"/>
    <w:rsid w:val="009D3BCD"/>
    <w:rsid w:val="009D70A8"/>
    <w:rsid w:val="00A03086"/>
    <w:rsid w:val="00A61AE0"/>
    <w:rsid w:val="00AE2505"/>
    <w:rsid w:val="00AE2CEF"/>
    <w:rsid w:val="00B260C2"/>
    <w:rsid w:val="00B30E06"/>
    <w:rsid w:val="00B541DF"/>
    <w:rsid w:val="00B569FE"/>
    <w:rsid w:val="00B67D1D"/>
    <w:rsid w:val="00B731F4"/>
    <w:rsid w:val="00B941BD"/>
    <w:rsid w:val="00BA1E07"/>
    <w:rsid w:val="00BC65F2"/>
    <w:rsid w:val="00BD31D1"/>
    <w:rsid w:val="00BD70DB"/>
    <w:rsid w:val="00BE16BF"/>
    <w:rsid w:val="00C221F6"/>
    <w:rsid w:val="00C71279"/>
    <w:rsid w:val="00CB2761"/>
    <w:rsid w:val="00CE5A4E"/>
    <w:rsid w:val="00CF7DBC"/>
    <w:rsid w:val="00D2724A"/>
    <w:rsid w:val="00D46920"/>
    <w:rsid w:val="00D55B40"/>
    <w:rsid w:val="00D93150"/>
    <w:rsid w:val="00DA0826"/>
    <w:rsid w:val="00DA0D2D"/>
    <w:rsid w:val="00E77CD0"/>
    <w:rsid w:val="00EA50C0"/>
    <w:rsid w:val="00EB3B68"/>
    <w:rsid w:val="00ED1C97"/>
    <w:rsid w:val="00ED3171"/>
    <w:rsid w:val="00ED4ABB"/>
    <w:rsid w:val="00EF0D2A"/>
    <w:rsid w:val="00F469B2"/>
    <w:rsid w:val="00FA3E5F"/>
    <w:rsid w:val="00FB36AC"/>
    <w:rsid w:val="00FB59AB"/>
    <w:rsid w:val="00FC46F0"/>
    <w:rsid w:val="00FE5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69082"/>
  <w15:chartTrackingRefBased/>
  <w15:docId w15:val="{84A5C80E-5488-E645-8683-22EC484C2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BC1"/>
    <w:pPr>
      <w:ind w:firstLine="0"/>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D1C97"/>
    <w:pPr>
      <w:pBdr>
        <w:bottom w:val="single" w:sz="12" w:space="1" w:color="2F5496" w:themeColor="accent1" w:themeShade="BF"/>
      </w:pBdr>
      <w:spacing w:before="600" w:after="80"/>
      <w:outlineLvl w:val="0"/>
    </w:pPr>
    <w:rPr>
      <w:rFonts w:asciiTheme="majorHAnsi" w:eastAsiaTheme="majorEastAsia" w:hAnsiTheme="majorHAnsi" w:cstheme="majorBidi"/>
      <w:b/>
      <w:bCs/>
      <w:color w:val="2F5496" w:themeColor="accent1" w:themeShade="BF"/>
    </w:rPr>
  </w:style>
  <w:style w:type="paragraph" w:styleId="Heading2">
    <w:name w:val="heading 2"/>
    <w:basedOn w:val="Normal"/>
    <w:next w:val="Normal"/>
    <w:link w:val="Heading2Char"/>
    <w:uiPriority w:val="9"/>
    <w:unhideWhenUsed/>
    <w:qFormat/>
    <w:rsid w:val="00ED1C97"/>
    <w:pPr>
      <w:pBdr>
        <w:bottom w:val="single" w:sz="8" w:space="1" w:color="4472C4" w:themeColor="accent1"/>
      </w:pBdr>
      <w:spacing w:before="200" w:after="8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semiHidden/>
    <w:unhideWhenUsed/>
    <w:qFormat/>
    <w:rsid w:val="00ED1C97"/>
    <w:pPr>
      <w:pBdr>
        <w:bottom w:val="single" w:sz="4" w:space="1" w:color="8EAADB" w:themeColor="accent1" w:themeTint="99"/>
      </w:pBdr>
      <w:spacing w:before="200" w:after="80"/>
      <w:outlineLvl w:val="2"/>
    </w:pPr>
    <w:rPr>
      <w:rFonts w:asciiTheme="majorHAnsi" w:eastAsiaTheme="majorEastAsia" w:hAnsiTheme="majorHAnsi" w:cstheme="majorBidi"/>
      <w:color w:val="4472C4" w:themeColor="accent1"/>
    </w:rPr>
  </w:style>
  <w:style w:type="paragraph" w:styleId="Heading4">
    <w:name w:val="heading 4"/>
    <w:basedOn w:val="Normal"/>
    <w:next w:val="Normal"/>
    <w:link w:val="Heading4Char"/>
    <w:uiPriority w:val="9"/>
    <w:semiHidden/>
    <w:unhideWhenUsed/>
    <w:qFormat/>
    <w:rsid w:val="00ED1C97"/>
    <w:pPr>
      <w:pBdr>
        <w:bottom w:val="single" w:sz="4" w:space="2" w:color="B4C6E7" w:themeColor="accent1" w:themeTint="66"/>
      </w:pBdr>
      <w:spacing w:before="200" w:after="80"/>
      <w:outlineLvl w:val="3"/>
    </w:pPr>
    <w:rPr>
      <w:rFonts w:asciiTheme="majorHAnsi" w:eastAsiaTheme="majorEastAsia" w:hAnsiTheme="majorHAnsi" w:cstheme="majorBidi"/>
      <w:i/>
      <w:iCs/>
      <w:color w:val="4472C4" w:themeColor="accent1"/>
    </w:rPr>
  </w:style>
  <w:style w:type="paragraph" w:styleId="Heading5">
    <w:name w:val="heading 5"/>
    <w:basedOn w:val="Normal"/>
    <w:next w:val="Normal"/>
    <w:link w:val="Heading5Char"/>
    <w:uiPriority w:val="9"/>
    <w:semiHidden/>
    <w:unhideWhenUsed/>
    <w:qFormat/>
    <w:rsid w:val="00ED1C97"/>
    <w:pPr>
      <w:spacing w:before="200" w:after="80"/>
      <w:outlineLvl w:val="4"/>
    </w:pPr>
    <w:rPr>
      <w:rFonts w:asciiTheme="majorHAnsi" w:eastAsiaTheme="majorEastAsia" w:hAnsiTheme="majorHAnsi" w:cstheme="majorBidi"/>
      <w:color w:val="4472C4" w:themeColor="accent1"/>
      <w:sz w:val="22"/>
      <w:szCs w:val="22"/>
    </w:rPr>
  </w:style>
  <w:style w:type="paragraph" w:styleId="Heading6">
    <w:name w:val="heading 6"/>
    <w:basedOn w:val="Normal"/>
    <w:next w:val="Normal"/>
    <w:link w:val="Heading6Char"/>
    <w:uiPriority w:val="9"/>
    <w:semiHidden/>
    <w:unhideWhenUsed/>
    <w:qFormat/>
    <w:rsid w:val="00ED1C97"/>
    <w:pPr>
      <w:spacing w:before="280" w:after="100"/>
      <w:outlineLvl w:val="5"/>
    </w:pPr>
    <w:rPr>
      <w:rFonts w:asciiTheme="majorHAnsi" w:eastAsiaTheme="majorEastAsia" w:hAnsiTheme="majorHAnsi" w:cstheme="majorBidi"/>
      <w:i/>
      <w:iCs/>
      <w:color w:val="4472C4" w:themeColor="accent1"/>
      <w:sz w:val="22"/>
      <w:szCs w:val="22"/>
    </w:rPr>
  </w:style>
  <w:style w:type="paragraph" w:styleId="Heading7">
    <w:name w:val="heading 7"/>
    <w:basedOn w:val="Normal"/>
    <w:next w:val="Normal"/>
    <w:link w:val="Heading7Char"/>
    <w:uiPriority w:val="9"/>
    <w:semiHidden/>
    <w:unhideWhenUsed/>
    <w:qFormat/>
    <w:rsid w:val="00ED1C97"/>
    <w:pPr>
      <w:spacing w:before="320" w:after="10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ED1C97"/>
    <w:pPr>
      <w:spacing w:before="320" w:after="10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ED1C97"/>
    <w:pPr>
      <w:spacing w:before="320" w:after="10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C97"/>
    <w:pPr>
      <w:ind w:left="720" w:firstLine="360"/>
      <w:contextualSpacing/>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8B2CBE"/>
    <w:rPr>
      <w:color w:val="0563C1"/>
      <w:u w:val="single"/>
    </w:rPr>
  </w:style>
  <w:style w:type="paragraph" w:customStyle="1" w:styleId="xmsonormal">
    <w:name w:val="x_msonormal"/>
    <w:basedOn w:val="Normal"/>
    <w:rsid w:val="008B2CBE"/>
    <w:pPr>
      <w:ind w:firstLine="360"/>
    </w:pPr>
    <w:rPr>
      <w:rFonts w:eastAsiaTheme="minorEastAsia"/>
      <w:sz w:val="22"/>
      <w:szCs w:val="22"/>
    </w:rPr>
  </w:style>
  <w:style w:type="paragraph" w:styleId="HTMLPreformatted">
    <w:name w:val="HTML Preformatted"/>
    <w:basedOn w:val="Normal"/>
    <w:link w:val="HTMLPreformattedChar"/>
    <w:uiPriority w:val="99"/>
    <w:unhideWhenUsed/>
    <w:rsid w:val="00990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90031"/>
    <w:rPr>
      <w:rFonts w:ascii="Courier New" w:eastAsia="Times New Roman" w:hAnsi="Courier New" w:cs="Courier New"/>
      <w:sz w:val="20"/>
      <w:szCs w:val="20"/>
    </w:rPr>
  </w:style>
  <w:style w:type="character" w:styleId="HTMLCode">
    <w:name w:val="HTML Code"/>
    <w:basedOn w:val="DefaultParagraphFont"/>
    <w:uiPriority w:val="99"/>
    <w:semiHidden/>
    <w:unhideWhenUsed/>
    <w:rsid w:val="0099003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C65F2"/>
    <w:rPr>
      <w:color w:val="954F72" w:themeColor="followedHyperlink"/>
      <w:u w:val="single"/>
    </w:rPr>
  </w:style>
  <w:style w:type="character" w:customStyle="1" w:styleId="Heading1Char">
    <w:name w:val="Heading 1 Char"/>
    <w:basedOn w:val="DefaultParagraphFont"/>
    <w:link w:val="Heading1"/>
    <w:uiPriority w:val="9"/>
    <w:rsid w:val="00ED1C97"/>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rsid w:val="00ED1C97"/>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ED1C97"/>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ED1C97"/>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ED1C97"/>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ED1C97"/>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ED1C97"/>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ED1C97"/>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ED1C97"/>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ED1C97"/>
    <w:pPr>
      <w:ind w:firstLine="360"/>
    </w:pPr>
    <w:rPr>
      <w:rFonts w:asciiTheme="minorHAnsi" w:eastAsiaTheme="minorEastAsia" w:hAnsiTheme="minorHAnsi" w:cstheme="minorBidi"/>
      <w:b/>
      <w:bCs/>
      <w:sz w:val="18"/>
      <w:szCs w:val="18"/>
    </w:rPr>
  </w:style>
  <w:style w:type="paragraph" w:styleId="Title">
    <w:name w:val="Title"/>
    <w:basedOn w:val="Normal"/>
    <w:next w:val="Normal"/>
    <w:link w:val="TitleChar"/>
    <w:uiPriority w:val="10"/>
    <w:qFormat/>
    <w:rsid w:val="00ED1C97"/>
    <w:pPr>
      <w:pBdr>
        <w:top w:val="single" w:sz="8" w:space="10" w:color="A1B8E1" w:themeColor="accent1" w:themeTint="7F"/>
        <w:bottom w:val="single" w:sz="24" w:space="15" w:color="A5A5A5" w:themeColor="accent3"/>
      </w:pBdr>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ED1C97"/>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ED1C97"/>
    <w:pPr>
      <w:spacing w:before="200" w:after="900"/>
      <w:jc w:val="right"/>
    </w:pPr>
    <w:rPr>
      <w:rFonts w:asciiTheme="minorHAnsi" w:eastAsiaTheme="minorEastAsia" w:hAnsiTheme="minorHAnsi" w:cstheme="minorBidi"/>
      <w:i/>
      <w:iCs/>
    </w:rPr>
  </w:style>
  <w:style w:type="character" w:customStyle="1" w:styleId="SubtitleChar">
    <w:name w:val="Subtitle Char"/>
    <w:basedOn w:val="DefaultParagraphFont"/>
    <w:link w:val="Subtitle"/>
    <w:uiPriority w:val="11"/>
    <w:rsid w:val="00ED1C97"/>
    <w:rPr>
      <w:i/>
      <w:iCs/>
      <w:sz w:val="24"/>
      <w:szCs w:val="24"/>
    </w:rPr>
  </w:style>
  <w:style w:type="character" w:styleId="Strong">
    <w:name w:val="Strong"/>
    <w:basedOn w:val="DefaultParagraphFont"/>
    <w:uiPriority w:val="22"/>
    <w:qFormat/>
    <w:rsid w:val="00ED1C97"/>
    <w:rPr>
      <w:b/>
      <w:bCs/>
      <w:spacing w:val="0"/>
    </w:rPr>
  </w:style>
  <w:style w:type="character" w:styleId="Emphasis">
    <w:name w:val="Emphasis"/>
    <w:uiPriority w:val="20"/>
    <w:qFormat/>
    <w:rsid w:val="00ED1C97"/>
    <w:rPr>
      <w:b/>
      <w:bCs/>
      <w:i/>
      <w:iCs/>
      <w:color w:val="5A5A5A" w:themeColor="text1" w:themeTint="A5"/>
    </w:rPr>
  </w:style>
  <w:style w:type="paragraph" w:styleId="NoSpacing">
    <w:name w:val="No Spacing"/>
    <w:basedOn w:val="Normal"/>
    <w:link w:val="NoSpacingChar"/>
    <w:uiPriority w:val="1"/>
    <w:qFormat/>
    <w:rsid w:val="00ED1C9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D1C97"/>
  </w:style>
  <w:style w:type="paragraph" w:styleId="Quote">
    <w:name w:val="Quote"/>
    <w:basedOn w:val="Normal"/>
    <w:next w:val="Normal"/>
    <w:link w:val="QuoteChar"/>
    <w:uiPriority w:val="29"/>
    <w:qFormat/>
    <w:rsid w:val="00ED1C97"/>
    <w:pPr>
      <w:ind w:firstLine="360"/>
    </w:pPr>
    <w:rPr>
      <w:rFonts w:asciiTheme="majorHAnsi" w:eastAsiaTheme="majorEastAsia" w:hAnsiTheme="majorHAnsi" w:cstheme="majorBidi"/>
      <w:i/>
      <w:iCs/>
      <w:color w:val="5A5A5A" w:themeColor="text1" w:themeTint="A5"/>
      <w:sz w:val="22"/>
      <w:szCs w:val="22"/>
    </w:rPr>
  </w:style>
  <w:style w:type="character" w:customStyle="1" w:styleId="QuoteChar">
    <w:name w:val="Quote Char"/>
    <w:basedOn w:val="DefaultParagraphFont"/>
    <w:link w:val="Quote"/>
    <w:uiPriority w:val="29"/>
    <w:rsid w:val="00ED1C97"/>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ED1C97"/>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firstLine="360"/>
    </w:pPr>
    <w:rPr>
      <w:rFonts w:asciiTheme="majorHAnsi" w:eastAsiaTheme="majorEastAsia" w:hAnsiTheme="majorHAnsi" w:cstheme="majorBidi"/>
      <w:i/>
      <w:iCs/>
      <w:color w:val="FFFFFF" w:themeColor="background1"/>
    </w:rPr>
  </w:style>
  <w:style w:type="character" w:customStyle="1" w:styleId="IntenseQuoteChar">
    <w:name w:val="Intense Quote Char"/>
    <w:basedOn w:val="DefaultParagraphFont"/>
    <w:link w:val="IntenseQuote"/>
    <w:uiPriority w:val="30"/>
    <w:rsid w:val="00ED1C97"/>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ED1C97"/>
    <w:rPr>
      <w:i/>
      <w:iCs/>
      <w:color w:val="5A5A5A" w:themeColor="text1" w:themeTint="A5"/>
    </w:rPr>
  </w:style>
  <w:style w:type="character" w:styleId="IntenseEmphasis">
    <w:name w:val="Intense Emphasis"/>
    <w:uiPriority w:val="21"/>
    <w:qFormat/>
    <w:rsid w:val="00ED1C97"/>
    <w:rPr>
      <w:b/>
      <w:bCs/>
      <w:i/>
      <w:iCs/>
      <w:color w:val="4472C4" w:themeColor="accent1"/>
      <w:sz w:val="22"/>
      <w:szCs w:val="22"/>
    </w:rPr>
  </w:style>
  <w:style w:type="character" w:styleId="SubtleReference">
    <w:name w:val="Subtle Reference"/>
    <w:uiPriority w:val="31"/>
    <w:qFormat/>
    <w:rsid w:val="00ED1C97"/>
    <w:rPr>
      <w:color w:val="auto"/>
      <w:u w:val="single" w:color="A5A5A5" w:themeColor="accent3"/>
    </w:rPr>
  </w:style>
  <w:style w:type="character" w:styleId="IntenseReference">
    <w:name w:val="Intense Reference"/>
    <w:basedOn w:val="DefaultParagraphFont"/>
    <w:uiPriority w:val="32"/>
    <w:qFormat/>
    <w:rsid w:val="00ED1C97"/>
    <w:rPr>
      <w:b/>
      <w:bCs/>
      <w:color w:val="7B7B7B" w:themeColor="accent3" w:themeShade="BF"/>
      <w:u w:val="single" w:color="A5A5A5" w:themeColor="accent3"/>
    </w:rPr>
  </w:style>
  <w:style w:type="character" w:styleId="BookTitle">
    <w:name w:val="Book Title"/>
    <w:basedOn w:val="DefaultParagraphFont"/>
    <w:uiPriority w:val="33"/>
    <w:qFormat/>
    <w:rsid w:val="00ED1C97"/>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ED1C97"/>
    <w:pPr>
      <w:outlineLvl w:val="9"/>
    </w:pPr>
  </w:style>
  <w:style w:type="paragraph" w:styleId="BalloonText">
    <w:name w:val="Balloon Text"/>
    <w:basedOn w:val="Normal"/>
    <w:link w:val="BalloonTextChar"/>
    <w:uiPriority w:val="99"/>
    <w:semiHidden/>
    <w:unhideWhenUsed/>
    <w:rsid w:val="00ED3171"/>
    <w:pPr>
      <w:ind w:firstLine="360"/>
    </w:pPr>
    <w:rPr>
      <w:rFonts w:eastAsiaTheme="minorEastAsia"/>
      <w:sz w:val="18"/>
      <w:szCs w:val="18"/>
    </w:rPr>
  </w:style>
  <w:style w:type="character" w:customStyle="1" w:styleId="BalloonTextChar">
    <w:name w:val="Balloon Text Char"/>
    <w:basedOn w:val="DefaultParagraphFont"/>
    <w:link w:val="BalloonText"/>
    <w:uiPriority w:val="99"/>
    <w:semiHidden/>
    <w:rsid w:val="00ED3171"/>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3A3E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1884">
      <w:bodyDiv w:val="1"/>
      <w:marLeft w:val="0"/>
      <w:marRight w:val="0"/>
      <w:marTop w:val="0"/>
      <w:marBottom w:val="0"/>
      <w:divBdr>
        <w:top w:val="none" w:sz="0" w:space="0" w:color="auto"/>
        <w:left w:val="none" w:sz="0" w:space="0" w:color="auto"/>
        <w:bottom w:val="none" w:sz="0" w:space="0" w:color="auto"/>
        <w:right w:val="none" w:sz="0" w:space="0" w:color="auto"/>
      </w:divBdr>
    </w:div>
    <w:div w:id="47580948">
      <w:bodyDiv w:val="1"/>
      <w:marLeft w:val="0"/>
      <w:marRight w:val="0"/>
      <w:marTop w:val="0"/>
      <w:marBottom w:val="0"/>
      <w:divBdr>
        <w:top w:val="none" w:sz="0" w:space="0" w:color="auto"/>
        <w:left w:val="none" w:sz="0" w:space="0" w:color="auto"/>
        <w:bottom w:val="none" w:sz="0" w:space="0" w:color="auto"/>
        <w:right w:val="none" w:sz="0" w:space="0" w:color="auto"/>
      </w:divBdr>
      <w:divsChild>
        <w:div w:id="1771732527">
          <w:marLeft w:val="0"/>
          <w:marRight w:val="0"/>
          <w:marTop w:val="0"/>
          <w:marBottom w:val="0"/>
          <w:divBdr>
            <w:top w:val="none" w:sz="0" w:space="0" w:color="auto"/>
            <w:left w:val="none" w:sz="0" w:space="0" w:color="auto"/>
            <w:bottom w:val="none" w:sz="0" w:space="0" w:color="auto"/>
            <w:right w:val="none" w:sz="0" w:space="0" w:color="auto"/>
          </w:divBdr>
        </w:div>
      </w:divsChild>
    </w:div>
    <w:div w:id="111941718">
      <w:bodyDiv w:val="1"/>
      <w:marLeft w:val="0"/>
      <w:marRight w:val="0"/>
      <w:marTop w:val="0"/>
      <w:marBottom w:val="0"/>
      <w:divBdr>
        <w:top w:val="none" w:sz="0" w:space="0" w:color="auto"/>
        <w:left w:val="none" w:sz="0" w:space="0" w:color="auto"/>
        <w:bottom w:val="none" w:sz="0" w:space="0" w:color="auto"/>
        <w:right w:val="none" w:sz="0" w:space="0" w:color="auto"/>
      </w:divBdr>
    </w:div>
    <w:div w:id="141889987">
      <w:bodyDiv w:val="1"/>
      <w:marLeft w:val="0"/>
      <w:marRight w:val="0"/>
      <w:marTop w:val="0"/>
      <w:marBottom w:val="0"/>
      <w:divBdr>
        <w:top w:val="none" w:sz="0" w:space="0" w:color="auto"/>
        <w:left w:val="none" w:sz="0" w:space="0" w:color="auto"/>
        <w:bottom w:val="none" w:sz="0" w:space="0" w:color="auto"/>
        <w:right w:val="none" w:sz="0" w:space="0" w:color="auto"/>
      </w:divBdr>
    </w:div>
    <w:div w:id="300312320">
      <w:bodyDiv w:val="1"/>
      <w:marLeft w:val="0"/>
      <w:marRight w:val="0"/>
      <w:marTop w:val="0"/>
      <w:marBottom w:val="0"/>
      <w:divBdr>
        <w:top w:val="none" w:sz="0" w:space="0" w:color="auto"/>
        <w:left w:val="none" w:sz="0" w:space="0" w:color="auto"/>
        <w:bottom w:val="none" w:sz="0" w:space="0" w:color="auto"/>
        <w:right w:val="none" w:sz="0" w:space="0" w:color="auto"/>
      </w:divBdr>
    </w:div>
    <w:div w:id="453060625">
      <w:bodyDiv w:val="1"/>
      <w:marLeft w:val="0"/>
      <w:marRight w:val="0"/>
      <w:marTop w:val="0"/>
      <w:marBottom w:val="0"/>
      <w:divBdr>
        <w:top w:val="none" w:sz="0" w:space="0" w:color="auto"/>
        <w:left w:val="none" w:sz="0" w:space="0" w:color="auto"/>
        <w:bottom w:val="none" w:sz="0" w:space="0" w:color="auto"/>
        <w:right w:val="none" w:sz="0" w:space="0" w:color="auto"/>
      </w:divBdr>
    </w:div>
    <w:div w:id="738672071">
      <w:bodyDiv w:val="1"/>
      <w:marLeft w:val="0"/>
      <w:marRight w:val="0"/>
      <w:marTop w:val="0"/>
      <w:marBottom w:val="0"/>
      <w:divBdr>
        <w:top w:val="none" w:sz="0" w:space="0" w:color="auto"/>
        <w:left w:val="none" w:sz="0" w:space="0" w:color="auto"/>
        <w:bottom w:val="none" w:sz="0" w:space="0" w:color="auto"/>
        <w:right w:val="none" w:sz="0" w:space="0" w:color="auto"/>
      </w:divBdr>
    </w:div>
    <w:div w:id="902063713">
      <w:bodyDiv w:val="1"/>
      <w:marLeft w:val="0"/>
      <w:marRight w:val="0"/>
      <w:marTop w:val="0"/>
      <w:marBottom w:val="0"/>
      <w:divBdr>
        <w:top w:val="none" w:sz="0" w:space="0" w:color="auto"/>
        <w:left w:val="none" w:sz="0" w:space="0" w:color="auto"/>
        <w:bottom w:val="none" w:sz="0" w:space="0" w:color="auto"/>
        <w:right w:val="none" w:sz="0" w:space="0" w:color="auto"/>
      </w:divBdr>
    </w:div>
    <w:div w:id="1177883493">
      <w:bodyDiv w:val="1"/>
      <w:marLeft w:val="0"/>
      <w:marRight w:val="0"/>
      <w:marTop w:val="0"/>
      <w:marBottom w:val="0"/>
      <w:divBdr>
        <w:top w:val="none" w:sz="0" w:space="0" w:color="auto"/>
        <w:left w:val="none" w:sz="0" w:space="0" w:color="auto"/>
        <w:bottom w:val="none" w:sz="0" w:space="0" w:color="auto"/>
        <w:right w:val="none" w:sz="0" w:space="0" w:color="auto"/>
      </w:divBdr>
    </w:div>
    <w:div w:id="1239440051">
      <w:bodyDiv w:val="1"/>
      <w:marLeft w:val="0"/>
      <w:marRight w:val="0"/>
      <w:marTop w:val="0"/>
      <w:marBottom w:val="0"/>
      <w:divBdr>
        <w:top w:val="none" w:sz="0" w:space="0" w:color="auto"/>
        <w:left w:val="none" w:sz="0" w:space="0" w:color="auto"/>
        <w:bottom w:val="none" w:sz="0" w:space="0" w:color="auto"/>
        <w:right w:val="none" w:sz="0" w:space="0" w:color="auto"/>
      </w:divBdr>
    </w:div>
    <w:div w:id="1532838944">
      <w:bodyDiv w:val="1"/>
      <w:marLeft w:val="0"/>
      <w:marRight w:val="0"/>
      <w:marTop w:val="0"/>
      <w:marBottom w:val="0"/>
      <w:divBdr>
        <w:top w:val="none" w:sz="0" w:space="0" w:color="auto"/>
        <w:left w:val="none" w:sz="0" w:space="0" w:color="auto"/>
        <w:bottom w:val="none" w:sz="0" w:space="0" w:color="auto"/>
        <w:right w:val="none" w:sz="0" w:space="0" w:color="auto"/>
      </w:divBdr>
    </w:div>
    <w:div w:id="1539510110">
      <w:bodyDiv w:val="1"/>
      <w:marLeft w:val="0"/>
      <w:marRight w:val="0"/>
      <w:marTop w:val="0"/>
      <w:marBottom w:val="0"/>
      <w:divBdr>
        <w:top w:val="none" w:sz="0" w:space="0" w:color="auto"/>
        <w:left w:val="none" w:sz="0" w:space="0" w:color="auto"/>
        <w:bottom w:val="none" w:sz="0" w:space="0" w:color="auto"/>
        <w:right w:val="none" w:sz="0" w:space="0" w:color="auto"/>
      </w:divBdr>
    </w:div>
    <w:div w:id="1689988462">
      <w:bodyDiv w:val="1"/>
      <w:marLeft w:val="0"/>
      <w:marRight w:val="0"/>
      <w:marTop w:val="0"/>
      <w:marBottom w:val="0"/>
      <w:divBdr>
        <w:top w:val="none" w:sz="0" w:space="0" w:color="auto"/>
        <w:left w:val="none" w:sz="0" w:space="0" w:color="auto"/>
        <w:bottom w:val="none" w:sz="0" w:space="0" w:color="auto"/>
        <w:right w:val="none" w:sz="0" w:space="0" w:color="auto"/>
      </w:divBdr>
    </w:div>
    <w:div w:id="1841894043">
      <w:bodyDiv w:val="1"/>
      <w:marLeft w:val="0"/>
      <w:marRight w:val="0"/>
      <w:marTop w:val="0"/>
      <w:marBottom w:val="0"/>
      <w:divBdr>
        <w:top w:val="none" w:sz="0" w:space="0" w:color="auto"/>
        <w:left w:val="none" w:sz="0" w:space="0" w:color="auto"/>
        <w:bottom w:val="none" w:sz="0" w:space="0" w:color="auto"/>
        <w:right w:val="none" w:sz="0" w:space="0" w:color="auto"/>
      </w:divBdr>
    </w:div>
    <w:div w:id="208437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asa-nccs-cds/floodmap/blob/master/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Thomas P. (GSFC-606.2)[InuTeq, LLC]</dc:creator>
  <cp:keywords/>
  <dc:description/>
  <cp:lastModifiedBy>Maxwell, Thomas P. (GSFC-606.2)[InuTeq, LLC]</cp:lastModifiedBy>
  <cp:revision>51</cp:revision>
  <cp:lastPrinted>2020-07-16T18:23:00Z</cp:lastPrinted>
  <dcterms:created xsi:type="dcterms:W3CDTF">2021-09-27T22:21:00Z</dcterms:created>
  <dcterms:modified xsi:type="dcterms:W3CDTF">2021-11-05T17:14:00Z</dcterms:modified>
</cp:coreProperties>
</file>